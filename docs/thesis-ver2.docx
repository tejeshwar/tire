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CA" w:rsidRDefault="00DD01E2" w:rsidP="002D3CD5">
      <w:pPr>
        <w:spacing w:before="100" w:beforeAutospacing="1" w:after="100" w:afterAutospacing="1"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4400550" cy="26574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4400550" cy="2657475"/>
                    </a:xfrm>
                    <a:prstGeom prst="rect">
                      <a:avLst/>
                    </a:prstGeom>
                    <a:noFill/>
                    <a:ln w="9525">
                      <a:noFill/>
                      <a:miter lim="800000"/>
                      <a:headEnd/>
                      <a:tailEnd/>
                    </a:ln>
                  </pic:spPr>
                </pic:pic>
              </a:graphicData>
            </a:graphic>
          </wp:inline>
        </w:drawing>
      </w:r>
    </w:p>
    <w:p w:rsidR="002D3CD5" w:rsidRPr="002D3CD5" w:rsidRDefault="002D3CD5" w:rsidP="002D3CD5">
      <w:pPr>
        <w:spacing w:before="100" w:beforeAutospacing="1" w:after="100" w:afterAutospacing="1" w:line="240" w:lineRule="auto"/>
        <w:rPr>
          <w:rFonts w:eastAsia="Times New Roman" w:cs="Times New Roman"/>
          <w:sz w:val="24"/>
          <w:szCs w:val="24"/>
        </w:rPr>
      </w:pPr>
      <w:r w:rsidRPr="002D3CD5">
        <w:rPr>
          <w:rFonts w:eastAsia="Times New Roman" w:cs="Times New Roman"/>
          <w:b/>
          <w:bCs/>
          <w:sz w:val="40"/>
          <w:szCs w:val="40"/>
        </w:rPr>
        <w:t>Abstract</w:t>
      </w:r>
      <w:r w:rsidR="00C179EC" w:rsidRPr="00C179EC">
        <w:rPr>
          <w:rFonts w:eastAsia="Times New Roman" w:cs="Times New Roman"/>
          <w:sz w:val="24"/>
          <w:szCs w:val="24"/>
        </w:rPr>
        <w:pict>
          <v:rect id="_x0000_i1025" style="width:0;height:1.5pt" o:hralign="center" o:hrstd="t" o:hr="t" fillcolor="gray" stroked="f"/>
        </w:pict>
      </w:r>
    </w:p>
    <w:p w:rsidR="002D3CD5" w:rsidRPr="002D3CD5" w:rsidRDefault="002D3CD5" w:rsidP="002D3CD5">
      <w:pPr>
        <w:spacing w:before="100" w:beforeAutospacing="1" w:after="100" w:afterAutospacing="1" w:line="240" w:lineRule="auto"/>
        <w:rPr>
          <w:rFonts w:eastAsia="Times New Roman" w:cs="Times New Roman"/>
          <w:sz w:val="24"/>
          <w:szCs w:val="24"/>
        </w:rPr>
      </w:pPr>
      <w:r w:rsidRPr="002D3CD5">
        <w:rPr>
          <w:rFonts w:eastAsia="Times New Roman" w:cs="Times New Roman"/>
          <w:sz w:val="24"/>
          <w:szCs w:val="24"/>
        </w:rPr>
        <w:t xml:space="preserve">This project is targeted towards solving </w:t>
      </w:r>
      <w:r w:rsidR="00383204">
        <w:rPr>
          <w:rFonts w:eastAsia="Times New Roman" w:cs="Times New Roman"/>
          <w:sz w:val="24"/>
          <w:szCs w:val="24"/>
        </w:rPr>
        <w:t xml:space="preserve">several </w:t>
      </w:r>
      <w:r w:rsidRPr="002D3CD5">
        <w:rPr>
          <w:rFonts w:eastAsia="Times New Roman" w:cs="Times New Roman"/>
          <w:sz w:val="24"/>
          <w:szCs w:val="24"/>
        </w:rPr>
        <w:t>pr</w:t>
      </w:r>
      <w:r w:rsidR="00807A2B">
        <w:rPr>
          <w:rFonts w:eastAsia="Times New Roman" w:cs="Times New Roman"/>
          <w:sz w:val="24"/>
          <w:szCs w:val="24"/>
        </w:rPr>
        <w:t>oblems with tire management. In this project we propose</w:t>
      </w:r>
      <w:r w:rsidRPr="002D3CD5">
        <w:rPr>
          <w:rFonts w:eastAsia="Times New Roman" w:cs="Times New Roman"/>
          <w:sz w:val="24"/>
          <w:szCs w:val="24"/>
        </w:rPr>
        <w:t xml:space="preserve"> a method to uniquely </w:t>
      </w:r>
      <w:r w:rsidR="00842425">
        <w:rPr>
          <w:rFonts w:eastAsia="Times New Roman" w:cs="Times New Roman"/>
          <w:sz w:val="24"/>
          <w:szCs w:val="24"/>
        </w:rPr>
        <w:t xml:space="preserve">indentify </w:t>
      </w:r>
      <w:r w:rsidRPr="002D3CD5">
        <w:rPr>
          <w:rFonts w:eastAsia="Times New Roman" w:cs="Times New Roman"/>
          <w:sz w:val="24"/>
          <w:szCs w:val="24"/>
        </w:rPr>
        <w:t xml:space="preserve">tires. It also focuses </w:t>
      </w:r>
      <w:r w:rsidR="00807A2B">
        <w:rPr>
          <w:rFonts w:eastAsia="Times New Roman" w:cs="Times New Roman"/>
          <w:sz w:val="24"/>
          <w:szCs w:val="24"/>
        </w:rPr>
        <w:t xml:space="preserve">on aggregating data about tires; </w:t>
      </w:r>
      <w:r w:rsidR="000E0EC5">
        <w:rPr>
          <w:rFonts w:eastAsia="Times New Roman" w:cs="Times New Roman"/>
          <w:sz w:val="24"/>
          <w:szCs w:val="24"/>
        </w:rPr>
        <w:t xml:space="preserve">data </w:t>
      </w:r>
      <w:r w:rsidR="000E0EC5" w:rsidRPr="002D3CD5">
        <w:rPr>
          <w:rFonts w:eastAsia="Times New Roman" w:cs="Times New Roman"/>
          <w:sz w:val="24"/>
          <w:szCs w:val="24"/>
        </w:rPr>
        <w:t>such</w:t>
      </w:r>
      <w:r w:rsidRPr="002D3CD5">
        <w:rPr>
          <w:rFonts w:eastAsia="Times New Roman" w:cs="Times New Roman"/>
          <w:sz w:val="24"/>
          <w:szCs w:val="24"/>
        </w:rPr>
        <w:t xml:space="preserve"> as tire pressure and temperature. </w:t>
      </w:r>
    </w:p>
    <w:p w:rsidR="002D3CD5" w:rsidRPr="002D3CD5" w:rsidRDefault="002D3CD5" w:rsidP="002D3CD5">
      <w:pPr>
        <w:spacing w:before="100" w:beforeAutospacing="1" w:after="100" w:afterAutospacing="1" w:line="240" w:lineRule="auto"/>
        <w:rPr>
          <w:rFonts w:eastAsia="Times New Roman" w:cs="Times New Roman"/>
          <w:sz w:val="24"/>
          <w:szCs w:val="24"/>
        </w:rPr>
      </w:pPr>
      <w:r w:rsidRPr="002D3CD5">
        <w:rPr>
          <w:rFonts w:eastAsia="Times New Roman" w:cs="Times New Roman"/>
          <w:sz w:val="24"/>
          <w:szCs w:val="24"/>
        </w:rPr>
        <w:t xml:space="preserve">Another focal point of this project is to mine this aggregated data and </w:t>
      </w:r>
      <w:r w:rsidR="00842425">
        <w:rPr>
          <w:rFonts w:eastAsia="Times New Roman" w:cs="Times New Roman"/>
          <w:sz w:val="24"/>
          <w:szCs w:val="24"/>
        </w:rPr>
        <w:t>visualize</w:t>
      </w:r>
      <w:r w:rsidR="00807A2B">
        <w:rPr>
          <w:rFonts w:eastAsia="Times New Roman" w:cs="Times New Roman"/>
          <w:sz w:val="24"/>
          <w:szCs w:val="24"/>
        </w:rPr>
        <w:t xml:space="preserve"> </w:t>
      </w:r>
      <w:r w:rsidR="001E64D1">
        <w:rPr>
          <w:rFonts w:eastAsia="Times New Roman" w:cs="Times New Roman"/>
          <w:sz w:val="24"/>
          <w:szCs w:val="24"/>
        </w:rPr>
        <w:t>it</w:t>
      </w:r>
      <w:r w:rsidRPr="002D3CD5">
        <w:rPr>
          <w:rFonts w:eastAsia="Times New Roman" w:cs="Times New Roman"/>
          <w:sz w:val="24"/>
          <w:szCs w:val="24"/>
        </w:rPr>
        <w:t xml:space="preserve"> in a</w:t>
      </w:r>
      <w:r w:rsidR="003B01F1">
        <w:rPr>
          <w:rFonts w:eastAsia="Times New Roman" w:cs="Times New Roman"/>
          <w:sz w:val="24"/>
          <w:szCs w:val="24"/>
        </w:rPr>
        <w:t xml:space="preserve"> way </w:t>
      </w:r>
      <w:r w:rsidR="00842425">
        <w:rPr>
          <w:rFonts w:eastAsia="Times New Roman" w:cs="Times New Roman"/>
          <w:sz w:val="24"/>
          <w:szCs w:val="24"/>
        </w:rPr>
        <w:t xml:space="preserve">that </w:t>
      </w:r>
      <w:r w:rsidR="00A615F7">
        <w:rPr>
          <w:rFonts w:eastAsia="Times New Roman" w:cs="Times New Roman"/>
          <w:sz w:val="24"/>
          <w:szCs w:val="24"/>
        </w:rPr>
        <w:t>is both</w:t>
      </w:r>
      <w:r w:rsidRPr="002D3CD5">
        <w:rPr>
          <w:rFonts w:eastAsia="Times New Roman" w:cs="Times New Roman"/>
          <w:sz w:val="24"/>
          <w:szCs w:val="24"/>
        </w:rPr>
        <w:t xml:space="preserve"> meaningful and useful. </w:t>
      </w:r>
    </w:p>
    <w:p w:rsidR="002D3CD5" w:rsidRPr="002D3CD5" w:rsidRDefault="002D3CD5" w:rsidP="002D3CD5">
      <w:pPr>
        <w:spacing w:before="100" w:beforeAutospacing="1" w:after="100" w:afterAutospacing="1" w:line="240" w:lineRule="auto"/>
        <w:rPr>
          <w:rFonts w:eastAsia="Times New Roman" w:cs="Times New Roman"/>
          <w:sz w:val="24"/>
          <w:szCs w:val="24"/>
        </w:rPr>
      </w:pPr>
      <w:r w:rsidRPr="002D3CD5">
        <w:rPr>
          <w:rFonts w:eastAsia="Times New Roman" w:cs="Times New Roman"/>
          <w:sz w:val="24"/>
          <w:szCs w:val="24"/>
        </w:rPr>
        <w:t>Although this project</w:t>
      </w:r>
      <w:r w:rsidR="00A217C0">
        <w:rPr>
          <w:rFonts w:eastAsia="Times New Roman" w:cs="Times New Roman"/>
          <w:sz w:val="24"/>
          <w:szCs w:val="24"/>
        </w:rPr>
        <w:t xml:space="preserve"> is targeted towards JBHunt, it can be </w:t>
      </w:r>
      <w:r w:rsidRPr="002D3CD5">
        <w:rPr>
          <w:rFonts w:eastAsia="Times New Roman" w:cs="Times New Roman"/>
          <w:sz w:val="24"/>
          <w:szCs w:val="24"/>
        </w:rPr>
        <w:t>extended to any trucking company.</w:t>
      </w:r>
    </w:p>
    <w:p w:rsidR="002D3CD5" w:rsidRPr="002D3CD5" w:rsidRDefault="002D3CD5" w:rsidP="002D3CD5">
      <w:pPr>
        <w:spacing w:before="100" w:beforeAutospacing="1" w:after="100" w:afterAutospacing="1" w:line="240" w:lineRule="auto"/>
        <w:rPr>
          <w:rFonts w:eastAsia="Times New Roman" w:cs="Times New Roman"/>
          <w:sz w:val="24"/>
          <w:szCs w:val="24"/>
        </w:rPr>
      </w:pPr>
    </w:p>
    <w:p w:rsidR="002D3CD5" w:rsidRPr="002D3CD5" w:rsidRDefault="002D3CD5" w:rsidP="002D3CD5">
      <w:pPr>
        <w:spacing w:after="0" w:line="240" w:lineRule="auto"/>
        <w:rPr>
          <w:rFonts w:eastAsia="Times New Roman" w:cs="Times New Roman"/>
          <w:sz w:val="24"/>
          <w:szCs w:val="24"/>
        </w:rPr>
      </w:pPr>
      <w:r>
        <w:rPr>
          <w:rFonts w:eastAsia="Times New Roman" w:cs="Times New Roman"/>
          <w:b/>
          <w:bCs/>
          <w:sz w:val="40"/>
          <w:szCs w:val="40"/>
        </w:rPr>
        <w:t>Background</w:t>
      </w:r>
      <w:r w:rsidR="00C179EC" w:rsidRPr="00C179EC">
        <w:rPr>
          <w:rFonts w:eastAsia="Times New Roman" w:cs="Times New Roman"/>
          <w:sz w:val="24"/>
          <w:szCs w:val="24"/>
        </w:rPr>
        <w:pict>
          <v:rect id="_x0000_i1026" style="width:0;height:1.5pt" o:hralign="center" o:hrstd="t" o:hr="t" fillcolor="gray" stroked="f"/>
        </w:pict>
      </w:r>
    </w:p>
    <w:p w:rsidR="003E3002" w:rsidRDefault="002D3CD5" w:rsidP="002D3CD5">
      <w:pPr>
        <w:spacing w:before="100" w:beforeAutospacing="1" w:after="100" w:afterAutospacing="1" w:line="240" w:lineRule="auto"/>
        <w:rPr>
          <w:rFonts w:eastAsia="Times New Roman" w:cs="Times New Roman"/>
          <w:b/>
          <w:bCs/>
          <w:sz w:val="32"/>
          <w:szCs w:val="24"/>
        </w:rPr>
      </w:pPr>
      <w:r w:rsidRPr="002D3CD5">
        <w:rPr>
          <w:rFonts w:eastAsia="Times New Roman" w:cs="Times New Roman"/>
          <w:b/>
          <w:bCs/>
          <w:sz w:val="32"/>
          <w:szCs w:val="24"/>
        </w:rPr>
        <w:t>Targeted Problems:</w:t>
      </w:r>
    </w:p>
    <w:p w:rsidR="002D3CD5" w:rsidRPr="002D3CD5" w:rsidRDefault="003E3002" w:rsidP="002D3CD5">
      <w:pPr>
        <w:spacing w:before="100" w:beforeAutospacing="1" w:after="100" w:afterAutospacing="1" w:line="240" w:lineRule="auto"/>
        <w:rPr>
          <w:rFonts w:eastAsia="Times New Roman" w:cs="Times New Roman"/>
          <w:sz w:val="24"/>
          <w:szCs w:val="24"/>
        </w:rPr>
      </w:pPr>
      <w:r>
        <w:rPr>
          <w:rFonts w:eastAsia="Times New Roman" w:cs="Times New Roman"/>
          <w:b/>
          <w:bCs/>
          <w:i/>
          <w:color w:val="548DD4" w:themeColor="text2" w:themeTint="99"/>
          <w:sz w:val="28"/>
          <w:szCs w:val="24"/>
        </w:rPr>
        <w:t xml:space="preserve">1. </w:t>
      </w:r>
      <w:r w:rsidRPr="003E3002">
        <w:rPr>
          <w:rFonts w:eastAsia="Times New Roman" w:cs="Times New Roman"/>
          <w:b/>
          <w:bCs/>
          <w:i/>
          <w:color w:val="548DD4" w:themeColor="text2" w:themeTint="99"/>
          <w:sz w:val="28"/>
          <w:szCs w:val="24"/>
        </w:rPr>
        <w:t>Uniquely Identify Tires</w:t>
      </w:r>
      <w:r w:rsidR="002D3CD5" w:rsidRPr="002D3CD5">
        <w:rPr>
          <w:rFonts w:eastAsia="Times New Roman" w:cs="Times New Roman"/>
          <w:sz w:val="24"/>
          <w:szCs w:val="24"/>
        </w:rPr>
        <w:br/>
      </w:r>
      <w:r w:rsidR="00735DCA">
        <w:rPr>
          <w:rFonts w:eastAsia="Times New Roman" w:cs="Times New Roman"/>
          <w:sz w:val="24"/>
          <w:szCs w:val="24"/>
        </w:rPr>
        <w:t>C</w:t>
      </w:r>
      <w:r w:rsidR="00735DCA" w:rsidRPr="002D3CD5">
        <w:rPr>
          <w:rFonts w:eastAsia="Times New Roman" w:cs="Times New Roman"/>
          <w:sz w:val="24"/>
          <w:szCs w:val="24"/>
        </w:rPr>
        <w:t>urrently</w:t>
      </w:r>
      <w:r w:rsidR="002D3CD5" w:rsidRPr="002D3CD5">
        <w:rPr>
          <w:rFonts w:eastAsia="Times New Roman" w:cs="Times New Roman"/>
          <w:sz w:val="24"/>
          <w:szCs w:val="24"/>
        </w:rPr>
        <w:t xml:space="preserve">, there exists no way to uniquely identify </w:t>
      </w:r>
      <w:r w:rsidR="00735DCA">
        <w:rPr>
          <w:rFonts w:eastAsia="Times New Roman" w:cs="Times New Roman"/>
          <w:sz w:val="24"/>
          <w:szCs w:val="24"/>
        </w:rPr>
        <w:t xml:space="preserve">and track </w:t>
      </w:r>
      <w:r w:rsidR="002D3CD5" w:rsidRPr="002D3CD5">
        <w:rPr>
          <w:rFonts w:eastAsia="Times New Roman" w:cs="Times New Roman"/>
          <w:sz w:val="24"/>
          <w:szCs w:val="24"/>
        </w:rPr>
        <w:t>tires. This is mainly due to the sheer number of them</w:t>
      </w:r>
      <w:r w:rsidR="00023A5F">
        <w:rPr>
          <w:rFonts w:eastAsia="Times New Roman" w:cs="Times New Roman"/>
          <w:sz w:val="24"/>
          <w:szCs w:val="24"/>
        </w:rPr>
        <w:t xml:space="preserve"> involved</w:t>
      </w:r>
      <w:r w:rsidR="002D3CD5" w:rsidRPr="002D3CD5">
        <w:rPr>
          <w:rFonts w:eastAsia="Times New Roman" w:cs="Times New Roman"/>
          <w:sz w:val="24"/>
          <w:szCs w:val="24"/>
        </w:rPr>
        <w:t>.</w:t>
      </w:r>
      <w:r w:rsidR="00F97149">
        <w:rPr>
          <w:rFonts w:eastAsia="Times New Roman" w:cs="Times New Roman"/>
          <w:sz w:val="24"/>
          <w:szCs w:val="24"/>
        </w:rPr>
        <w:t xml:space="preserve"> </w:t>
      </w:r>
      <w:r w:rsidR="002D3CD5" w:rsidRPr="002D3CD5">
        <w:rPr>
          <w:rFonts w:eastAsia="Times New Roman" w:cs="Times New Roman"/>
          <w:sz w:val="24"/>
          <w:szCs w:val="24"/>
        </w:rPr>
        <w:t>The inability to distinguish them also inadvertently increase</w:t>
      </w:r>
      <w:r w:rsidR="002D3CD5">
        <w:rPr>
          <w:rFonts w:eastAsia="Times New Roman" w:cs="Times New Roman"/>
          <w:sz w:val="24"/>
          <w:szCs w:val="24"/>
        </w:rPr>
        <w:t>s</w:t>
      </w:r>
      <w:r w:rsidR="002D3CD5" w:rsidRPr="002D3CD5">
        <w:rPr>
          <w:rFonts w:eastAsia="Times New Roman" w:cs="Times New Roman"/>
          <w:sz w:val="24"/>
          <w:szCs w:val="24"/>
        </w:rPr>
        <w:t xml:space="preserve"> costs associated</w:t>
      </w:r>
      <w:r w:rsidR="00F97149">
        <w:rPr>
          <w:rFonts w:eastAsia="Times New Roman" w:cs="Times New Roman"/>
          <w:sz w:val="24"/>
          <w:szCs w:val="24"/>
        </w:rPr>
        <w:t xml:space="preserve"> with warranty</w:t>
      </w:r>
      <w:r w:rsidR="002D3CD5" w:rsidRPr="002D3CD5">
        <w:rPr>
          <w:rFonts w:eastAsia="Times New Roman" w:cs="Times New Roman"/>
          <w:sz w:val="24"/>
          <w:szCs w:val="24"/>
        </w:rPr>
        <w:t>. Tracking mileage per tire is also currently impossible because of this issue. </w:t>
      </w:r>
    </w:p>
    <w:p w:rsidR="002D3CD5" w:rsidRDefault="003E3002" w:rsidP="002D3CD5">
      <w:pPr>
        <w:spacing w:before="100" w:beforeAutospacing="1" w:after="100" w:afterAutospacing="1" w:line="240" w:lineRule="auto"/>
        <w:rPr>
          <w:rFonts w:eastAsia="Times New Roman" w:cs="Times New Roman"/>
          <w:sz w:val="24"/>
          <w:szCs w:val="24"/>
        </w:rPr>
      </w:pPr>
      <w:r>
        <w:rPr>
          <w:rFonts w:eastAsia="Times New Roman" w:cs="Times New Roman"/>
          <w:b/>
          <w:bCs/>
          <w:i/>
          <w:color w:val="548DD4" w:themeColor="text2" w:themeTint="99"/>
          <w:sz w:val="28"/>
          <w:szCs w:val="24"/>
        </w:rPr>
        <w:t xml:space="preserve">2. </w:t>
      </w:r>
      <w:r w:rsidRPr="003E3002">
        <w:rPr>
          <w:rFonts w:eastAsia="Times New Roman" w:cs="Times New Roman"/>
          <w:b/>
          <w:bCs/>
          <w:i/>
          <w:color w:val="548DD4" w:themeColor="text2" w:themeTint="99"/>
          <w:sz w:val="28"/>
          <w:szCs w:val="24"/>
        </w:rPr>
        <w:t>Tire</w:t>
      </w:r>
      <w:r>
        <w:rPr>
          <w:rFonts w:eastAsia="Times New Roman" w:cs="Times New Roman"/>
          <w:b/>
          <w:bCs/>
          <w:i/>
          <w:color w:val="548DD4" w:themeColor="text2" w:themeTint="99"/>
          <w:sz w:val="28"/>
          <w:szCs w:val="24"/>
        </w:rPr>
        <w:t xml:space="preserve"> Pressure</w:t>
      </w:r>
      <w:r w:rsidR="003865CD">
        <w:rPr>
          <w:rFonts w:eastAsia="Times New Roman" w:cs="Times New Roman"/>
          <w:b/>
          <w:bCs/>
          <w:i/>
          <w:color w:val="548DD4" w:themeColor="text2" w:themeTint="99"/>
          <w:sz w:val="28"/>
          <w:szCs w:val="24"/>
        </w:rPr>
        <w:br/>
      </w:r>
      <w:r w:rsidR="003B01F1">
        <w:rPr>
          <w:rFonts w:eastAsia="Times New Roman" w:cs="Times New Roman"/>
          <w:sz w:val="24"/>
          <w:szCs w:val="24"/>
        </w:rPr>
        <w:t>According to JBHunt, t</w:t>
      </w:r>
      <w:r w:rsidR="007C0C43">
        <w:rPr>
          <w:rFonts w:eastAsia="Times New Roman" w:cs="Times New Roman"/>
          <w:sz w:val="24"/>
          <w:szCs w:val="24"/>
        </w:rPr>
        <w:t>rucks can go as long as 2 ½ months without main</w:t>
      </w:r>
      <w:r w:rsidR="003B01F1">
        <w:rPr>
          <w:rFonts w:eastAsia="Times New Roman" w:cs="Times New Roman"/>
          <w:sz w:val="24"/>
          <w:szCs w:val="24"/>
        </w:rPr>
        <w:t xml:space="preserve">tenance by a JBHunt </w:t>
      </w:r>
      <w:r w:rsidR="003B01F1">
        <w:rPr>
          <w:rFonts w:eastAsia="Times New Roman" w:cs="Times New Roman"/>
          <w:sz w:val="24"/>
          <w:szCs w:val="24"/>
        </w:rPr>
        <w:lastRenderedPageBreak/>
        <w:t xml:space="preserve">technician. </w:t>
      </w:r>
      <w:r w:rsidR="003865CD">
        <w:rPr>
          <w:rFonts w:eastAsia="Times New Roman" w:cs="Times New Roman"/>
          <w:sz w:val="24"/>
          <w:szCs w:val="24"/>
        </w:rPr>
        <w:t xml:space="preserve">For a truck which runs </w:t>
      </w:r>
      <w:r w:rsidR="00A217C0">
        <w:rPr>
          <w:rFonts w:eastAsia="Times New Roman" w:cs="Times New Roman"/>
          <w:sz w:val="24"/>
          <w:szCs w:val="24"/>
        </w:rPr>
        <w:t xml:space="preserve">great distances </w:t>
      </w:r>
      <w:r w:rsidR="00114EE4" w:rsidRPr="00114EE4">
        <w:rPr>
          <w:rFonts w:eastAsia="Times New Roman" w:cs="Times New Roman"/>
          <w:sz w:val="24"/>
          <w:szCs w:val="24"/>
        </w:rPr>
        <w:t>without service</w:t>
      </w:r>
      <w:r w:rsidR="003865CD">
        <w:rPr>
          <w:rFonts w:eastAsia="Times New Roman" w:cs="Times New Roman"/>
          <w:sz w:val="24"/>
          <w:szCs w:val="24"/>
        </w:rPr>
        <w:t xml:space="preserve">, </w:t>
      </w:r>
      <w:r w:rsidR="00933AB8">
        <w:rPr>
          <w:rFonts w:eastAsia="Times New Roman" w:cs="Times New Roman"/>
          <w:sz w:val="24"/>
          <w:szCs w:val="24"/>
        </w:rPr>
        <w:t>i</w:t>
      </w:r>
      <w:r w:rsidR="003B01F1">
        <w:rPr>
          <w:rFonts w:eastAsia="Times New Roman" w:cs="Times New Roman"/>
          <w:sz w:val="24"/>
          <w:szCs w:val="24"/>
        </w:rPr>
        <w:t>f it</w:t>
      </w:r>
      <w:r w:rsidR="00A217C0">
        <w:rPr>
          <w:rFonts w:eastAsia="Times New Roman" w:cs="Times New Roman"/>
          <w:sz w:val="24"/>
          <w:szCs w:val="24"/>
        </w:rPr>
        <w:t>’s</w:t>
      </w:r>
      <w:r w:rsidR="003B01F1">
        <w:rPr>
          <w:rFonts w:eastAsia="Times New Roman" w:cs="Times New Roman"/>
          <w:sz w:val="24"/>
          <w:szCs w:val="24"/>
        </w:rPr>
        <w:t xml:space="preserve"> tires are not at optimum pressure at all times during operation, i</w:t>
      </w:r>
      <w:r w:rsidR="00933AB8">
        <w:rPr>
          <w:rFonts w:eastAsia="Times New Roman" w:cs="Times New Roman"/>
          <w:sz w:val="24"/>
          <w:szCs w:val="24"/>
        </w:rPr>
        <w:t>t</w:t>
      </w:r>
      <w:r w:rsidR="003B01F1">
        <w:rPr>
          <w:rFonts w:eastAsia="Times New Roman" w:cs="Times New Roman"/>
          <w:sz w:val="24"/>
          <w:szCs w:val="24"/>
        </w:rPr>
        <w:t xml:space="preserve"> might prove dangerous on the long run.</w:t>
      </w:r>
      <w:r w:rsidR="003C4B11">
        <w:rPr>
          <w:rFonts w:eastAsia="Times New Roman" w:cs="Times New Roman"/>
          <w:sz w:val="24"/>
          <w:szCs w:val="24"/>
        </w:rPr>
        <w:t xml:space="preserve"> JBHunt faces the problem of apathetic drivers who do not refill pressure when required.</w:t>
      </w:r>
      <w:r w:rsidR="003B01F1">
        <w:rPr>
          <w:rFonts w:eastAsia="Times New Roman" w:cs="Times New Roman"/>
          <w:sz w:val="24"/>
          <w:szCs w:val="24"/>
        </w:rPr>
        <w:br/>
        <w:t xml:space="preserve"> </w:t>
      </w:r>
      <w:r w:rsidR="003865CD">
        <w:rPr>
          <w:rFonts w:eastAsia="Times New Roman" w:cs="Times New Roman"/>
          <w:sz w:val="24"/>
          <w:szCs w:val="24"/>
        </w:rPr>
        <w:br/>
      </w:r>
      <w:r w:rsidR="003865CD" w:rsidRPr="003865CD">
        <w:rPr>
          <w:rFonts w:eastAsia="Times New Roman" w:cs="Times New Roman"/>
          <w:b/>
          <w:sz w:val="24"/>
          <w:szCs w:val="24"/>
        </w:rPr>
        <w:t>Current JBHunt Setup:</w:t>
      </w:r>
      <w:r w:rsidR="003865CD">
        <w:rPr>
          <w:rFonts w:eastAsia="Times New Roman" w:cs="Times New Roman"/>
          <w:sz w:val="24"/>
          <w:szCs w:val="24"/>
        </w:rPr>
        <w:br/>
      </w:r>
      <w:r w:rsidR="002D3CD5" w:rsidRPr="002D3CD5">
        <w:rPr>
          <w:rFonts w:eastAsia="Times New Roman" w:cs="Times New Roman"/>
          <w:sz w:val="24"/>
          <w:szCs w:val="24"/>
        </w:rPr>
        <w:t xml:space="preserve">JBHunt currently </w:t>
      </w:r>
      <w:r w:rsidR="003C4B11">
        <w:rPr>
          <w:rFonts w:eastAsia="Times New Roman" w:cs="Times New Roman"/>
          <w:sz w:val="24"/>
          <w:szCs w:val="24"/>
        </w:rPr>
        <w:t>tackles some parts of</w:t>
      </w:r>
      <w:r w:rsidR="002D3CD5">
        <w:rPr>
          <w:rFonts w:eastAsia="Times New Roman" w:cs="Times New Roman"/>
          <w:sz w:val="24"/>
          <w:szCs w:val="24"/>
        </w:rPr>
        <w:t xml:space="preserve"> this issue by using </w:t>
      </w:r>
      <w:r w:rsidR="002D3CD5" w:rsidRPr="005A532E">
        <w:rPr>
          <w:rFonts w:eastAsia="Times New Roman" w:cs="Times New Roman"/>
          <w:i/>
          <w:sz w:val="24"/>
          <w:szCs w:val="24"/>
        </w:rPr>
        <w:t>Doran 360CE™ Tire Pressure Monitoring System</w:t>
      </w:r>
      <w:r w:rsidR="002D3CD5">
        <w:rPr>
          <w:rFonts w:eastAsia="Times New Roman" w:cs="Times New Roman"/>
          <w:sz w:val="24"/>
          <w:szCs w:val="24"/>
        </w:rPr>
        <w:t xml:space="preserve">. These RFID based sensors are installed on each tire and they transmit </w:t>
      </w:r>
      <w:r w:rsidR="00735DCA">
        <w:rPr>
          <w:rFonts w:eastAsia="Times New Roman" w:cs="Times New Roman"/>
          <w:sz w:val="24"/>
          <w:szCs w:val="24"/>
        </w:rPr>
        <w:t>pressure</w:t>
      </w:r>
      <w:r w:rsidR="002D3CD5">
        <w:rPr>
          <w:rFonts w:eastAsia="Times New Roman" w:cs="Times New Roman"/>
          <w:sz w:val="24"/>
          <w:szCs w:val="24"/>
        </w:rPr>
        <w:t xml:space="preserve"> data to a HUD which is located on the truck dashboard.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D3541" w:rsidTr="00E75D2E">
        <w:trPr>
          <w:trHeight w:val="1943"/>
        </w:trPr>
        <w:tc>
          <w:tcPr>
            <w:tcW w:w="4788" w:type="dxa"/>
          </w:tcPr>
          <w:p w:rsidR="00BD3541" w:rsidRDefault="00BD3541" w:rsidP="002D3CD5">
            <w:pPr>
              <w:spacing w:before="100" w:beforeAutospacing="1" w:after="100" w:afterAutospacing="1"/>
              <w:rPr>
                <w:rFonts w:eastAsia="Times New Roman" w:cs="Times New Roman"/>
                <w:sz w:val="24"/>
                <w:szCs w:val="24"/>
              </w:rPr>
            </w:pPr>
            <w:r>
              <w:rPr>
                <w:rFonts w:eastAsia="Times New Roman" w:cs="Times New Roman"/>
                <w:noProof/>
                <w:sz w:val="24"/>
                <w:szCs w:val="24"/>
              </w:rPr>
              <w:drawing>
                <wp:inline distT="0" distB="0" distL="0" distR="0">
                  <wp:extent cx="1543050" cy="1223010"/>
                  <wp:effectExtent l="19050" t="0" r="0" b="0"/>
                  <wp:docPr id="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srcRect/>
                          <a:stretch>
                            <a:fillRect/>
                          </a:stretch>
                        </pic:blipFill>
                        <pic:spPr bwMode="auto">
                          <a:xfrm>
                            <a:off x="0" y="0"/>
                            <a:ext cx="1548559" cy="1227377"/>
                          </a:xfrm>
                          <a:prstGeom prst="rect">
                            <a:avLst/>
                          </a:prstGeom>
                          <a:noFill/>
                          <a:ln w="9525">
                            <a:noFill/>
                            <a:miter lim="800000"/>
                            <a:headEnd/>
                            <a:tailEnd/>
                          </a:ln>
                        </pic:spPr>
                      </pic:pic>
                    </a:graphicData>
                  </a:graphic>
                </wp:inline>
              </w:drawing>
            </w:r>
          </w:p>
        </w:tc>
        <w:tc>
          <w:tcPr>
            <w:tcW w:w="4788" w:type="dxa"/>
          </w:tcPr>
          <w:p w:rsidR="00BD3541" w:rsidRDefault="00BD3541" w:rsidP="002D3CD5">
            <w:pPr>
              <w:spacing w:before="100" w:beforeAutospacing="1" w:after="100" w:afterAutospacing="1"/>
              <w:rPr>
                <w:rFonts w:eastAsia="Times New Roman" w:cs="Times New Roman"/>
                <w:sz w:val="24"/>
                <w:szCs w:val="24"/>
              </w:rPr>
            </w:pPr>
            <w:r>
              <w:rPr>
                <w:rFonts w:eastAsia="Times New Roman" w:cs="Times New Roman"/>
                <w:noProof/>
                <w:sz w:val="24"/>
                <w:szCs w:val="24"/>
              </w:rPr>
              <w:drawing>
                <wp:inline distT="0" distB="0" distL="0" distR="0">
                  <wp:extent cx="2019300" cy="1159228"/>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2019300" cy="1159228"/>
                          </a:xfrm>
                          <a:prstGeom prst="rect">
                            <a:avLst/>
                          </a:prstGeom>
                          <a:noFill/>
                          <a:ln w="9525">
                            <a:noFill/>
                            <a:miter lim="800000"/>
                            <a:headEnd/>
                            <a:tailEnd/>
                          </a:ln>
                        </pic:spPr>
                      </pic:pic>
                    </a:graphicData>
                  </a:graphic>
                </wp:inline>
              </w:drawing>
            </w:r>
          </w:p>
        </w:tc>
      </w:tr>
      <w:tr w:rsidR="00BD3541" w:rsidTr="00E75D2E">
        <w:tc>
          <w:tcPr>
            <w:tcW w:w="4788" w:type="dxa"/>
          </w:tcPr>
          <w:p w:rsidR="00BD3541" w:rsidRDefault="00BD3541" w:rsidP="002D3CD5">
            <w:pPr>
              <w:spacing w:before="100" w:beforeAutospacing="1" w:after="100" w:afterAutospacing="1"/>
              <w:rPr>
                <w:rFonts w:eastAsia="Times New Roman" w:cs="Times New Roman"/>
                <w:sz w:val="24"/>
                <w:szCs w:val="24"/>
              </w:rPr>
            </w:pPr>
            <w:r w:rsidRPr="00BD3541">
              <w:rPr>
                <w:rFonts w:eastAsia="Times New Roman" w:cs="Times New Roman"/>
                <w:sz w:val="24"/>
                <w:szCs w:val="24"/>
              </w:rPr>
              <w:t>Doran 360HD™</w:t>
            </w:r>
            <w:r>
              <w:rPr>
                <w:rFonts w:eastAsia="Times New Roman" w:cs="Times New Roman"/>
                <w:sz w:val="24"/>
                <w:szCs w:val="24"/>
              </w:rPr>
              <w:t xml:space="preserve"> HUD</w:t>
            </w:r>
          </w:p>
        </w:tc>
        <w:tc>
          <w:tcPr>
            <w:tcW w:w="4788" w:type="dxa"/>
          </w:tcPr>
          <w:p w:rsidR="00BD3541" w:rsidRDefault="00BD3541" w:rsidP="002D3CD5">
            <w:pPr>
              <w:spacing w:before="100" w:beforeAutospacing="1" w:after="100" w:afterAutospacing="1"/>
              <w:rPr>
                <w:rFonts w:eastAsia="Times New Roman" w:cs="Times New Roman"/>
                <w:sz w:val="24"/>
                <w:szCs w:val="24"/>
              </w:rPr>
            </w:pPr>
            <w:r w:rsidRPr="00BD3541">
              <w:rPr>
                <w:rFonts w:eastAsia="Times New Roman" w:cs="Times New Roman"/>
                <w:sz w:val="24"/>
                <w:szCs w:val="24"/>
              </w:rPr>
              <w:t>Doran 360HD™ Wireless Sensor</w:t>
            </w:r>
          </w:p>
        </w:tc>
      </w:tr>
    </w:tbl>
    <w:p w:rsidR="00BD3541" w:rsidRDefault="006821A2" w:rsidP="002D3CD5">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data collected is aggregated and relayed by a</w:t>
      </w:r>
      <w:r w:rsidR="00735DCA">
        <w:rPr>
          <w:rFonts w:eastAsia="Times New Roman" w:cs="Times New Roman"/>
          <w:sz w:val="24"/>
          <w:szCs w:val="24"/>
        </w:rPr>
        <w:t>n onboard computer, the</w:t>
      </w:r>
      <w:r>
        <w:rPr>
          <w:rFonts w:eastAsia="Times New Roman" w:cs="Times New Roman"/>
          <w:sz w:val="24"/>
          <w:szCs w:val="24"/>
        </w:rPr>
        <w:t xml:space="preserve"> </w:t>
      </w:r>
      <w:r w:rsidR="00351495" w:rsidRPr="00351495">
        <w:rPr>
          <w:rFonts w:eastAsia="Times New Roman" w:cs="Times New Roman"/>
          <w:i/>
          <w:sz w:val="24"/>
          <w:szCs w:val="24"/>
        </w:rPr>
        <w:t>DriveTech</w:t>
      </w:r>
      <w:r w:rsidR="00351495">
        <w:rPr>
          <w:rFonts w:eastAsia="Times New Roman" w:cs="Times New Roman"/>
          <w:sz w:val="24"/>
          <w:szCs w:val="24"/>
        </w:rPr>
        <w:t xml:space="preserve"> </w:t>
      </w:r>
      <w:r w:rsidRPr="005A532E">
        <w:rPr>
          <w:rFonts w:eastAsia="Times New Roman" w:cs="Times New Roman"/>
          <w:i/>
          <w:sz w:val="24"/>
          <w:szCs w:val="24"/>
        </w:rPr>
        <w:t>TruckPC™</w:t>
      </w:r>
      <w:r w:rsidR="00735DCA">
        <w:rPr>
          <w:rFonts w:eastAsia="Times New Roman" w:cs="Times New Roman"/>
          <w:sz w:val="24"/>
          <w:szCs w:val="24"/>
        </w:rPr>
        <w:t>.</w:t>
      </w:r>
    </w:p>
    <w:p w:rsidR="006821A2" w:rsidRDefault="006821A2" w:rsidP="006821A2">
      <w:pPr>
        <w:spacing w:before="100" w:beforeAutospacing="1" w:after="100" w:afterAutospacing="1" w:line="240" w:lineRule="auto"/>
        <w:jc w:val="center"/>
        <w:rPr>
          <w:rFonts w:eastAsia="Times New Roman" w:cs="Times New Roman"/>
          <w:sz w:val="24"/>
          <w:szCs w:val="24"/>
        </w:rPr>
      </w:pPr>
      <w:r>
        <w:rPr>
          <w:rFonts w:eastAsia="Times New Roman" w:cs="Times New Roman"/>
          <w:noProof/>
          <w:sz w:val="24"/>
          <w:szCs w:val="24"/>
        </w:rPr>
        <w:drawing>
          <wp:inline distT="0" distB="0" distL="0" distR="0">
            <wp:extent cx="3343275" cy="2247900"/>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3343275" cy="2247900"/>
                    </a:xfrm>
                    <a:prstGeom prst="rect">
                      <a:avLst/>
                    </a:prstGeom>
                    <a:noFill/>
                    <a:ln w="9525">
                      <a:noFill/>
                      <a:miter lim="800000"/>
                      <a:headEnd/>
                      <a:tailEnd/>
                    </a:ln>
                  </pic:spPr>
                </pic:pic>
              </a:graphicData>
            </a:graphic>
          </wp:inline>
        </w:drawing>
      </w:r>
    </w:p>
    <w:p w:rsidR="00DB77EE" w:rsidRPr="00E75D2E" w:rsidRDefault="00A217C0" w:rsidP="00E75D2E">
      <w:pPr>
        <w:spacing w:before="100" w:beforeAutospacing="1" w:after="100" w:afterAutospacing="1" w:line="240" w:lineRule="auto"/>
        <w:rPr>
          <w:sz w:val="24"/>
          <w:szCs w:val="24"/>
        </w:rPr>
      </w:pPr>
      <w:r>
        <w:rPr>
          <w:sz w:val="24"/>
          <w:szCs w:val="24"/>
        </w:rPr>
        <w:t>Even with this technology in place, there is no mechanism for collecting the values of the tires for each truck on the road, and the ability for central headquarters to monitor this data is basically non-existant.  Our software is aimed at collecting valuable data such as this so it can be properly maintained.</w:t>
      </w:r>
      <w:r w:rsidR="00766A46">
        <w:br w:type="page"/>
      </w:r>
      <w:r w:rsidR="00DB77EE">
        <w:rPr>
          <w:rFonts w:eastAsia="Times New Roman" w:cs="Times New Roman"/>
          <w:b/>
          <w:bCs/>
          <w:i/>
          <w:color w:val="548DD4" w:themeColor="text2" w:themeTint="99"/>
          <w:sz w:val="28"/>
          <w:szCs w:val="24"/>
        </w:rPr>
        <w:lastRenderedPageBreak/>
        <w:t>3</w:t>
      </w:r>
      <w:r w:rsidR="00F97149">
        <w:rPr>
          <w:rFonts w:eastAsia="Times New Roman" w:cs="Times New Roman"/>
          <w:b/>
          <w:bCs/>
          <w:i/>
          <w:color w:val="548DD4" w:themeColor="text2" w:themeTint="99"/>
          <w:sz w:val="28"/>
          <w:szCs w:val="24"/>
        </w:rPr>
        <w:t xml:space="preserve">. </w:t>
      </w:r>
      <w:r w:rsidR="00F97149" w:rsidRPr="003E3002">
        <w:rPr>
          <w:rFonts w:eastAsia="Times New Roman" w:cs="Times New Roman"/>
          <w:b/>
          <w:bCs/>
          <w:i/>
          <w:color w:val="548DD4" w:themeColor="text2" w:themeTint="99"/>
          <w:sz w:val="28"/>
          <w:szCs w:val="24"/>
        </w:rPr>
        <w:t>Tire</w:t>
      </w:r>
      <w:r w:rsidR="00F97149">
        <w:rPr>
          <w:rFonts w:eastAsia="Times New Roman" w:cs="Times New Roman"/>
          <w:b/>
          <w:bCs/>
          <w:i/>
          <w:color w:val="548DD4" w:themeColor="text2" w:themeTint="99"/>
          <w:sz w:val="28"/>
          <w:szCs w:val="24"/>
        </w:rPr>
        <w:t xml:space="preserve"> </w:t>
      </w:r>
      <w:r w:rsidR="00766A46">
        <w:rPr>
          <w:rFonts w:eastAsia="Times New Roman" w:cs="Times New Roman"/>
          <w:b/>
          <w:bCs/>
          <w:i/>
          <w:color w:val="548DD4" w:themeColor="text2" w:themeTint="99"/>
          <w:sz w:val="28"/>
          <w:szCs w:val="24"/>
        </w:rPr>
        <w:t>Theft</w:t>
      </w:r>
      <w:r w:rsidR="00F97149">
        <w:rPr>
          <w:rFonts w:eastAsia="Times New Roman" w:cs="Times New Roman"/>
          <w:b/>
          <w:bCs/>
          <w:i/>
          <w:color w:val="548DD4" w:themeColor="text2" w:themeTint="99"/>
          <w:sz w:val="28"/>
          <w:szCs w:val="24"/>
        </w:rPr>
        <w:br/>
      </w:r>
      <w:r w:rsidR="009D5258">
        <w:rPr>
          <w:rFonts w:eastAsia="Times New Roman" w:cs="Times New Roman"/>
          <w:sz w:val="24"/>
          <w:szCs w:val="24"/>
        </w:rPr>
        <w:t>Trucking</w:t>
      </w:r>
      <w:r w:rsidR="00DB77EE">
        <w:rPr>
          <w:rFonts w:eastAsia="Times New Roman" w:cs="Times New Roman"/>
          <w:sz w:val="24"/>
          <w:szCs w:val="24"/>
        </w:rPr>
        <w:t xml:space="preserve"> companies</w:t>
      </w:r>
      <w:r w:rsidR="00DE4BED" w:rsidRPr="00DE4BED">
        <w:rPr>
          <w:rFonts w:eastAsia="Times New Roman" w:cs="Times New Roman"/>
          <w:sz w:val="24"/>
          <w:szCs w:val="24"/>
        </w:rPr>
        <w:t xml:space="preserve"> </w:t>
      </w:r>
      <w:r w:rsidR="00DB77EE">
        <w:rPr>
          <w:rFonts w:eastAsia="Times New Roman" w:cs="Times New Roman"/>
          <w:sz w:val="24"/>
          <w:szCs w:val="24"/>
        </w:rPr>
        <w:t xml:space="preserve">usually </w:t>
      </w:r>
      <w:r w:rsidR="009F2D19">
        <w:rPr>
          <w:rFonts w:eastAsia="Times New Roman" w:cs="Times New Roman"/>
          <w:sz w:val="24"/>
          <w:szCs w:val="24"/>
        </w:rPr>
        <w:t>suffer</w:t>
      </w:r>
      <w:r w:rsidR="00DE4BED" w:rsidRPr="00DE4BED">
        <w:rPr>
          <w:rFonts w:eastAsia="Times New Roman" w:cs="Times New Roman"/>
          <w:sz w:val="24"/>
          <w:szCs w:val="24"/>
        </w:rPr>
        <w:t xml:space="preserve"> from </w:t>
      </w:r>
      <w:r w:rsidR="00DB77EE">
        <w:rPr>
          <w:rFonts w:eastAsia="Times New Roman" w:cs="Times New Roman"/>
          <w:sz w:val="24"/>
          <w:szCs w:val="24"/>
        </w:rPr>
        <w:t xml:space="preserve">extensive </w:t>
      </w:r>
      <w:r w:rsidR="00DE4BED" w:rsidRPr="00DE4BED">
        <w:rPr>
          <w:rFonts w:eastAsia="Times New Roman" w:cs="Times New Roman"/>
          <w:sz w:val="24"/>
          <w:szCs w:val="24"/>
        </w:rPr>
        <w:t xml:space="preserve">theft of new tires by </w:t>
      </w:r>
      <w:r>
        <w:rPr>
          <w:rFonts w:eastAsia="Times New Roman" w:cs="Times New Roman"/>
          <w:sz w:val="24"/>
          <w:szCs w:val="24"/>
        </w:rPr>
        <w:t xml:space="preserve">private </w:t>
      </w:r>
      <w:r w:rsidR="00DE4BED" w:rsidRPr="00DE4BED">
        <w:rPr>
          <w:rFonts w:eastAsia="Times New Roman" w:cs="Times New Roman"/>
          <w:sz w:val="24"/>
          <w:szCs w:val="24"/>
        </w:rPr>
        <w:t>truck drivers. When brand new tires have been placed on trucks, there is no guarantee that these same tires will remain on the truck.  Often, the brand name tires that were placed on the truck</w:t>
      </w:r>
      <w:r>
        <w:rPr>
          <w:rFonts w:eastAsia="Times New Roman" w:cs="Times New Roman"/>
          <w:sz w:val="24"/>
          <w:szCs w:val="24"/>
        </w:rPr>
        <w:t xml:space="preserve">s </w:t>
      </w:r>
      <w:r w:rsidR="00DE4BED" w:rsidRPr="00DE4BED">
        <w:rPr>
          <w:rFonts w:eastAsia="Times New Roman" w:cs="Times New Roman"/>
          <w:sz w:val="24"/>
          <w:szCs w:val="24"/>
        </w:rPr>
        <w:t xml:space="preserve">are replaced by used, lower quality, and </w:t>
      </w:r>
      <w:r>
        <w:rPr>
          <w:rFonts w:eastAsia="Times New Roman" w:cs="Times New Roman"/>
          <w:sz w:val="24"/>
          <w:szCs w:val="24"/>
        </w:rPr>
        <w:t>less known tire brands</w:t>
      </w:r>
      <w:r w:rsidR="00DE4BED" w:rsidRPr="00DE4BED">
        <w:rPr>
          <w:rFonts w:eastAsia="Times New Roman" w:cs="Times New Roman"/>
          <w:sz w:val="24"/>
          <w:szCs w:val="24"/>
        </w:rPr>
        <w:t>.</w:t>
      </w:r>
      <w:r w:rsidR="00DB77EE">
        <w:rPr>
          <w:rFonts w:eastAsia="Times New Roman" w:cs="Times New Roman"/>
          <w:sz w:val="24"/>
          <w:szCs w:val="24"/>
        </w:rPr>
        <w:t xml:space="preserve"> </w:t>
      </w:r>
      <w:r w:rsidR="00933AB8">
        <w:rPr>
          <w:rFonts w:eastAsia="Times New Roman" w:cs="Times New Roman"/>
          <w:sz w:val="24"/>
          <w:szCs w:val="24"/>
        </w:rPr>
        <w:t xml:space="preserve">According to JBHunt, they </w:t>
      </w:r>
      <w:r w:rsidR="009D5258">
        <w:rPr>
          <w:rFonts w:eastAsia="Times New Roman" w:cs="Times New Roman"/>
          <w:sz w:val="24"/>
          <w:szCs w:val="24"/>
        </w:rPr>
        <w:t>lose</w:t>
      </w:r>
      <w:r w:rsidR="00933AB8">
        <w:rPr>
          <w:rFonts w:eastAsia="Times New Roman" w:cs="Times New Roman"/>
          <w:sz w:val="24"/>
          <w:szCs w:val="24"/>
        </w:rPr>
        <w:t xml:space="preserve"> a</w:t>
      </w:r>
      <w:r w:rsidR="009D5258">
        <w:rPr>
          <w:rFonts w:eastAsia="Times New Roman" w:cs="Times New Roman"/>
          <w:sz w:val="24"/>
          <w:szCs w:val="24"/>
        </w:rPr>
        <w:t>pproximately</w:t>
      </w:r>
      <w:r w:rsidR="00933AB8" w:rsidRPr="00933AB8">
        <w:rPr>
          <w:rFonts w:eastAsia="Times New Roman" w:cs="Times New Roman"/>
          <w:sz w:val="24"/>
          <w:szCs w:val="24"/>
        </w:rPr>
        <w:t xml:space="preserve"> $33 million in tires (</w:t>
      </w:r>
      <w:r w:rsidR="009D5258">
        <w:rPr>
          <w:rFonts w:eastAsia="Times New Roman" w:cs="Times New Roman"/>
          <w:sz w:val="24"/>
          <w:szCs w:val="24"/>
        </w:rPr>
        <w:t xml:space="preserve">about </w:t>
      </w:r>
      <w:r w:rsidR="00933AB8" w:rsidRPr="00933AB8">
        <w:rPr>
          <w:rFonts w:eastAsia="Times New Roman" w:cs="Times New Roman"/>
          <w:sz w:val="24"/>
          <w:szCs w:val="24"/>
        </w:rPr>
        <w:t xml:space="preserve">170,000 tires) due to </w:t>
      </w:r>
      <w:r w:rsidR="009D5258">
        <w:rPr>
          <w:rFonts w:eastAsia="Times New Roman" w:cs="Times New Roman"/>
          <w:sz w:val="24"/>
          <w:szCs w:val="24"/>
        </w:rPr>
        <w:t xml:space="preserve">theft and </w:t>
      </w:r>
      <w:r w:rsidR="00933AB8" w:rsidRPr="00933AB8">
        <w:rPr>
          <w:rFonts w:eastAsia="Times New Roman" w:cs="Times New Roman"/>
          <w:sz w:val="24"/>
          <w:szCs w:val="24"/>
        </w:rPr>
        <w:t>bad inflation</w:t>
      </w:r>
      <w:r w:rsidR="00933AB8">
        <w:rPr>
          <w:rFonts w:eastAsia="Times New Roman" w:cs="Times New Roman"/>
          <w:sz w:val="24"/>
          <w:szCs w:val="24"/>
        </w:rPr>
        <w:t>.</w:t>
      </w:r>
    </w:p>
    <w:p w:rsidR="00975EE2" w:rsidRDefault="00F97149" w:rsidP="00975EE2">
      <w:pPr>
        <w:spacing w:before="100" w:beforeAutospacing="1" w:after="100" w:afterAutospacing="1" w:line="240" w:lineRule="auto"/>
        <w:rPr>
          <w:rFonts w:eastAsia="Times New Roman" w:cs="Times New Roman"/>
          <w:sz w:val="24"/>
          <w:szCs w:val="24"/>
        </w:rPr>
      </w:pPr>
      <w:r>
        <w:rPr>
          <w:rFonts w:eastAsia="Times New Roman" w:cs="Times New Roman"/>
          <w:sz w:val="24"/>
          <w:szCs w:val="24"/>
        </w:rPr>
        <w:br/>
      </w:r>
      <w:r w:rsidR="007C0C43">
        <w:rPr>
          <w:rFonts w:eastAsia="Times New Roman" w:cs="Times New Roman"/>
          <w:b/>
          <w:bCs/>
          <w:i/>
          <w:color w:val="548DD4" w:themeColor="text2" w:themeTint="99"/>
          <w:sz w:val="28"/>
          <w:szCs w:val="24"/>
        </w:rPr>
        <w:t>4. Data Reporting and notification</w:t>
      </w:r>
      <w:r w:rsidR="007C0C43">
        <w:rPr>
          <w:rFonts w:eastAsia="Times New Roman" w:cs="Times New Roman"/>
          <w:b/>
          <w:bCs/>
          <w:i/>
          <w:color w:val="548DD4" w:themeColor="text2" w:themeTint="99"/>
          <w:sz w:val="28"/>
          <w:szCs w:val="24"/>
        </w:rPr>
        <w:br/>
      </w:r>
      <w:r w:rsidR="00975EE2">
        <w:rPr>
          <w:rFonts w:eastAsia="Times New Roman" w:cs="Times New Roman"/>
          <w:sz w:val="24"/>
          <w:szCs w:val="24"/>
        </w:rPr>
        <w:t xml:space="preserve">Although JBHunt has all the data on its servers, there is not a system in place to extract meaningful data that would make tire management more efficient.  There is no warning and immediate notification system is place to alert HQ about a possible disaster. </w:t>
      </w:r>
      <w:r w:rsidR="00A217C0">
        <w:rPr>
          <w:rFonts w:eastAsia="Times New Roman" w:cs="Times New Roman"/>
          <w:sz w:val="24"/>
          <w:szCs w:val="24"/>
        </w:rPr>
        <w:t xml:space="preserve">There </w:t>
      </w:r>
      <w:r w:rsidR="00975EE2">
        <w:rPr>
          <w:rFonts w:eastAsia="Times New Roman" w:cs="Times New Roman"/>
          <w:sz w:val="24"/>
          <w:szCs w:val="24"/>
        </w:rPr>
        <w:t>is also no system in place to mine for patterns and</w:t>
      </w:r>
      <w:r w:rsidR="00C34EC2">
        <w:rPr>
          <w:rFonts w:eastAsia="Times New Roman" w:cs="Times New Roman"/>
          <w:sz w:val="24"/>
          <w:szCs w:val="24"/>
        </w:rPr>
        <w:t xml:space="preserve"> no method </w:t>
      </w:r>
      <w:r w:rsidR="00A217C0">
        <w:rPr>
          <w:rFonts w:eastAsia="Times New Roman" w:cs="Times New Roman"/>
          <w:sz w:val="24"/>
          <w:szCs w:val="24"/>
        </w:rPr>
        <w:t>by which to</w:t>
      </w:r>
      <w:r w:rsidR="00975EE2">
        <w:rPr>
          <w:rFonts w:eastAsia="Times New Roman" w:cs="Times New Roman"/>
          <w:sz w:val="24"/>
          <w:szCs w:val="24"/>
        </w:rPr>
        <w:t xml:space="preserve"> use this data for immediate profiling.</w:t>
      </w:r>
    </w:p>
    <w:p w:rsidR="002D3CD5" w:rsidRDefault="007C0C43" w:rsidP="00975EE2">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00B84526">
        <w:rPr>
          <w:rFonts w:eastAsia="Times New Roman" w:cs="Times New Roman"/>
          <w:sz w:val="24"/>
          <w:szCs w:val="24"/>
        </w:rPr>
        <w:t xml:space="preserve">In the latest trial with the new equipment, </w:t>
      </w:r>
      <w:r w:rsidR="00B84526" w:rsidRPr="005A532E">
        <w:rPr>
          <w:rFonts w:eastAsia="Times New Roman" w:cs="Times New Roman"/>
          <w:i/>
          <w:sz w:val="24"/>
          <w:szCs w:val="24"/>
        </w:rPr>
        <w:t>DriverTech</w:t>
      </w:r>
      <w:r w:rsidR="00975EE2">
        <w:rPr>
          <w:rFonts w:eastAsia="Times New Roman" w:cs="Times New Roman"/>
          <w:i/>
          <w:sz w:val="24"/>
          <w:szCs w:val="24"/>
        </w:rPr>
        <w:t xml:space="preserve"> </w:t>
      </w:r>
      <w:r w:rsidR="00975EE2">
        <w:rPr>
          <w:rFonts w:eastAsia="Times New Roman" w:cs="Times New Roman"/>
          <w:sz w:val="24"/>
          <w:szCs w:val="24"/>
        </w:rPr>
        <w:t>(the onboard computer)</w:t>
      </w:r>
      <w:r w:rsidR="00B84526">
        <w:rPr>
          <w:rFonts w:eastAsia="Times New Roman" w:cs="Times New Roman"/>
          <w:sz w:val="24"/>
          <w:szCs w:val="24"/>
        </w:rPr>
        <w:t xml:space="preserve"> sent notification fault codes to the driver’s email and cellular phone.  This is helpful, but there is no way for JBHunt headquarters to monitor the driver and ensure that the problem is </w:t>
      </w:r>
      <w:r w:rsidR="00A217C0">
        <w:rPr>
          <w:rFonts w:eastAsia="Times New Roman" w:cs="Times New Roman"/>
          <w:sz w:val="24"/>
          <w:szCs w:val="24"/>
        </w:rPr>
        <w:t>alleviated</w:t>
      </w:r>
      <w:r w:rsidR="00B84526">
        <w:rPr>
          <w:rFonts w:eastAsia="Times New Roman" w:cs="Times New Roman"/>
          <w:sz w:val="24"/>
          <w:szCs w:val="24"/>
        </w:rPr>
        <w:t xml:space="preserve">.  If there is a live monitoring system reporting irregular </w:t>
      </w:r>
      <w:r w:rsidR="006B167B">
        <w:rPr>
          <w:rFonts w:eastAsia="Times New Roman" w:cs="Times New Roman"/>
          <w:sz w:val="24"/>
          <w:szCs w:val="24"/>
        </w:rPr>
        <w:t>patterns within the status of the tires to both the driver and headquarters, tires can be properly maintained.</w:t>
      </w:r>
    </w:p>
    <w:p w:rsidR="00CA102E" w:rsidRDefault="00CA102E" w:rsidP="002D3CD5">
      <w:pPr>
        <w:spacing w:before="100" w:beforeAutospacing="1" w:after="100" w:afterAutospacing="1" w:line="240" w:lineRule="auto"/>
        <w:rPr>
          <w:rFonts w:eastAsia="Times New Roman" w:cs="Times New Roman"/>
          <w:sz w:val="24"/>
          <w:szCs w:val="24"/>
        </w:rPr>
      </w:pPr>
    </w:p>
    <w:p w:rsidR="006B167B" w:rsidRPr="002D3CD5" w:rsidRDefault="006B167B" w:rsidP="006B167B">
      <w:pPr>
        <w:spacing w:after="0" w:line="240" w:lineRule="auto"/>
        <w:rPr>
          <w:rFonts w:eastAsia="Times New Roman" w:cs="Times New Roman"/>
          <w:sz w:val="24"/>
          <w:szCs w:val="24"/>
        </w:rPr>
      </w:pPr>
      <w:r>
        <w:rPr>
          <w:rFonts w:eastAsia="Times New Roman" w:cs="Times New Roman"/>
          <w:b/>
          <w:bCs/>
          <w:sz w:val="40"/>
          <w:szCs w:val="40"/>
        </w:rPr>
        <w:t>Synopsis of Solution</w:t>
      </w:r>
      <w:r w:rsidR="00C179EC" w:rsidRPr="00C179EC">
        <w:rPr>
          <w:rFonts w:eastAsia="Times New Roman" w:cs="Times New Roman"/>
          <w:sz w:val="24"/>
          <w:szCs w:val="24"/>
        </w:rPr>
        <w:pict>
          <v:rect id="_x0000_i1027" style="width:0;height:1.5pt" o:hralign="center" o:hrstd="t" o:hr="t" fillcolor="gray" stroked="f"/>
        </w:pict>
      </w:r>
    </w:p>
    <w:p w:rsidR="006B167B" w:rsidRDefault="006B167B" w:rsidP="006B167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To tackle these problems, we plan to use RFID tags to uniquely identify tires.  Although this is a fairly practical solution, for prototyping and testing purposes </w:t>
      </w:r>
      <w:r w:rsidR="003C4B11">
        <w:rPr>
          <w:rFonts w:eastAsia="Times New Roman" w:cs="Times New Roman"/>
          <w:sz w:val="24"/>
          <w:szCs w:val="24"/>
        </w:rPr>
        <w:t xml:space="preserve">of this project, </w:t>
      </w:r>
      <w:r>
        <w:rPr>
          <w:rFonts w:eastAsia="Times New Roman" w:cs="Times New Roman"/>
          <w:sz w:val="24"/>
          <w:szCs w:val="24"/>
        </w:rPr>
        <w:t>we have to revert to software simulation of the tags because of</w:t>
      </w:r>
      <w:r w:rsidR="00F759FB">
        <w:rPr>
          <w:rFonts w:eastAsia="Times New Roman" w:cs="Times New Roman"/>
          <w:sz w:val="24"/>
          <w:szCs w:val="24"/>
        </w:rPr>
        <w:t xml:space="preserve"> the</w:t>
      </w:r>
      <w:r>
        <w:rPr>
          <w:rFonts w:eastAsia="Times New Roman" w:cs="Times New Roman"/>
          <w:sz w:val="24"/>
          <w:szCs w:val="24"/>
        </w:rPr>
        <w:t xml:space="preserve"> cost involved in procuring and configuration of </w:t>
      </w:r>
      <w:r w:rsidR="00F759FB">
        <w:rPr>
          <w:rFonts w:eastAsia="Times New Roman" w:cs="Times New Roman"/>
          <w:sz w:val="24"/>
          <w:szCs w:val="24"/>
        </w:rPr>
        <w:t xml:space="preserve">the </w:t>
      </w:r>
      <w:r>
        <w:rPr>
          <w:rFonts w:eastAsia="Times New Roman" w:cs="Times New Roman"/>
          <w:sz w:val="24"/>
          <w:szCs w:val="24"/>
        </w:rPr>
        <w:t xml:space="preserve">hardware. </w:t>
      </w:r>
    </w:p>
    <w:p w:rsidR="006B167B" w:rsidRDefault="006B167B" w:rsidP="006B167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These tags will be encoded with a unique identification</w:t>
      </w:r>
      <w:r w:rsidR="00CA102E">
        <w:rPr>
          <w:rFonts w:eastAsia="Times New Roman" w:cs="Times New Roman"/>
          <w:sz w:val="24"/>
          <w:szCs w:val="24"/>
        </w:rPr>
        <w:t xml:space="preserve"> number</w:t>
      </w:r>
      <w:r w:rsidR="00A217C0">
        <w:rPr>
          <w:rFonts w:eastAsia="Times New Roman" w:cs="Times New Roman"/>
          <w:sz w:val="24"/>
          <w:szCs w:val="24"/>
        </w:rPr>
        <w:t xml:space="preserve"> </w:t>
      </w:r>
      <w:r>
        <w:rPr>
          <w:rFonts w:eastAsia="Times New Roman" w:cs="Times New Roman"/>
          <w:sz w:val="24"/>
          <w:szCs w:val="24"/>
        </w:rPr>
        <w:t xml:space="preserve">and </w:t>
      </w:r>
      <w:r w:rsidR="00CA102E">
        <w:rPr>
          <w:rFonts w:eastAsia="Times New Roman" w:cs="Times New Roman"/>
          <w:sz w:val="24"/>
          <w:szCs w:val="24"/>
        </w:rPr>
        <w:t xml:space="preserve">will </w:t>
      </w:r>
      <w:r>
        <w:rPr>
          <w:rFonts w:eastAsia="Times New Roman" w:cs="Times New Roman"/>
          <w:sz w:val="24"/>
          <w:szCs w:val="24"/>
        </w:rPr>
        <w:t xml:space="preserve">be permanently attached </w:t>
      </w:r>
      <w:r w:rsidR="00A217C0">
        <w:rPr>
          <w:rFonts w:eastAsia="Times New Roman" w:cs="Times New Roman"/>
          <w:sz w:val="24"/>
          <w:szCs w:val="24"/>
        </w:rPr>
        <w:t>each</w:t>
      </w:r>
      <w:r>
        <w:rPr>
          <w:rFonts w:eastAsia="Times New Roman" w:cs="Times New Roman"/>
          <w:sz w:val="24"/>
          <w:szCs w:val="24"/>
        </w:rPr>
        <w:t xml:space="preserve"> tire for its</w:t>
      </w:r>
      <w:r w:rsidR="00A217C0">
        <w:rPr>
          <w:rFonts w:eastAsia="Times New Roman" w:cs="Times New Roman"/>
          <w:sz w:val="24"/>
          <w:szCs w:val="24"/>
        </w:rPr>
        <w:t xml:space="preserve"> </w:t>
      </w:r>
      <w:r>
        <w:rPr>
          <w:rFonts w:eastAsia="Times New Roman" w:cs="Times New Roman"/>
          <w:sz w:val="24"/>
          <w:szCs w:val="24"/>
        </w:rPr>
        <w:t xml:space="preserve">lifetime. This will allow </w:t>
      </w:r>
      <w:r w:rsidR="00CA102E">
        <w:rPr>
          <w:rFonts w:eastAsia="Times New Roman" w:cs="Times New Roman"/>
          <w:sz w:val="24"/>
          <w:szCs w:val="24"/>
        </w:rPr>
        <w:t xml:space="preserve">several pieces of </w:t>
      </w:r>
      <w:r>
        <w:rPr>
          <w:rFonts w:eastAsia="Times New Roman" w:cs="Times New Roman"/>
          <w:sz w:val="24"/>
          <w:szCs w:val="24"/>
        </w:rPr>
        <w:t>information about the tire</w:t>
      </w:r>
      <w:r w:rsidR="00B04E6A">
        <w:rPr>
          <w:rFonts w:eastAsia="Times New Roman" w:cs="Times New Roman"/>
          <w:sz w:val="24"/>
          <w:szCs w:val="24"/>
        </w:rPr>
        <w:t xml:space="preserve"> to be tracked</w:t>
      </w:r>
      <w:r>
        <w:rPr>
          <w:rFonts w:eastAsia="Times New Roman" w:cs="Times New Roman"/>
          <w:sz w:val="24"/>
          <w:szCs w:val="24"/>
        </w:rPr>
        <w:t xml:space="preserve">.   We can store data </w:t>
      </w:r>
      <w:r w:rsidR="00D16120">
        <w:rPr>
          <w:rFonts w:eastAsia="Times New Roman" w:cs="Times New Roman"/>
          <w:sz w:val="24"/>
          <w:szCs w:val="24"/>
        </w:rPr>
        <w:t>aggregated</w:t>
      </w:r>
      <w:r>
        <w:rPr>
          <w:rFonts w:eastAsia="Times New Roman" w:cs="Times New Roman"/>
          <w:sz w:val="24"/>
          <w:szCs w:val="24"/>
        </w:rPr>
        <w:t xml:space="preserve"> </w:t>
      </w:r>
      <w:r w:rsidR="00A217C0">
        <w:rPr>
          <w:rFonts w:eastAsia="Times New Roman" w:cs="Times New Roman"/>
          <w:sz w:val="24"/>
          <w:szCs w:val="24"/>
        </w:rPr>
        <w:t>by these</w:t>
      </w:r>
      <w:r>
        <w:rPr>
          <w:rFonts w:eastAsia="Times New Roman" w:cs="Times New Roman"/>
          <w:sz w:val="24"/>
          <w:szCs w:val="24"/>
        </w:rPr>
        <w:t xml:space="preserve"> </w:t>
      </w:r>
      <w:r w:rsidR="00234F6D">
        <w:rPr>
          <w:rFonts w:eastAsia="Times New Roman" w:cs="Times New Roman"/>
          <w:sz w:val="24"/>
          <w:szCs w:val="24"/>
        </w:rPr>
        <w:t xml:space="preserve">unique </w:t>
      </w:r>
      <w:r>
        <w:rPr>
          <w:rFonts w:eastAsia="Times New Roman" w:cs="Times New Roman"/>
          <w:sz w:val="24"/>
          <w:szCs w:val="24"/>
        </w:rPr>
        <w:t xml:space="preserve">tags and we can devise </w:t>
      </w:r>
      <w:r w:rsidR="00D16120">
        <w:rPr>
          <w:rFonts w:eastAsia="Times New Roman" w:cs="Times New Roman"/>
          <w:sz w:val="24"/>
          <w:szCs w:val="24"/>
        </w:rPr>
        <w:t>specialized</w:t>
      </w:r>
      <w:r>
        <w:rPr>
          <w:rFonts w:eastAsia="Times New Roman" w:cs="Times New Roman"/>
          <w:sz w:val="24"/>
          <w:szCs w:val="24"/>
        </w:rPr>
        <w:t xml:space="preserve"> algorithms to mine </w:t>
      </w:r>
      <w:r w:rsidR="00234F6D">
        <w:rPr>
          <w:rFonts w:eastAsia="Times New Roman" w:cs="Times New Roman"/>
          <w:sz w:val="24"/>
          <w:szCs w:val="24"/>
        </w:rPr>
        <w:t xml:space="preserve">for </w:t>
      </w:r>
      <w:r w:rsidR="00934C43">
        <w:rPr>
          <w:rFonts w:eastAsia="Times New Roman" w:cs="Times New Roman"/>
          <w:sz w:val="24"/>
          <w:szCs w:val="24"/>
        </w:rPr>
        <w:t>information</w:t>
      </w:r>
      <w:r w:rsidR="00234F6D">
        <w:rPr>
          <w:rFonts w:eastAsia="Times New Roman" w:cs="Times New Roman"/>
          <w:sz w:val="24"/>
          <w:szCs w:val="24"/>
        </w:rPr>
        <w:t xml:space="preserve"> </w:t>
      </w:r>
      <w:r>
        <w:rPr>
          <w:rFonts w:eastAsia="Times New Roman" w:cs="Times New Roman"/>
          <w:sz w:val="24"/>
          <w:szCs w:val="24"/>
        </w:rPr>
        <w:t>that is required.</w:t>
      </w:r>
    </w:p>
    <w:p w:rsidR="006B167B" w:rsidRDefault="00CA102E" w:rsidP="006B167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Since</w:t>
      </w:r>
      <w:r w:rsidR="006B167B">
        <w:rPr>
          <w:rFonts w:eastAsia="Times New Roman" w:cs="Times New Roman"/>
          <w:sz w:val="24"/>
          <w:szCs w:val="24"/>
        </w:rPr>
        <w:t xml:space="preserve"> we are dealing with several diverse problems in </w:t>
      </w:r>
      <w:r>
        <w:rPr>
          <w:rFonts w:eastAsia="Times New Roman" w:cs="Times New Roman"/>
          <w:sz w:val="24"/>
          <w:szCs w:val="24"/>
        </w:rPr>
        <w:t>one</w:t>
      </w:r>
      <w:r w:rsidR="006B167B">
        <w:rPr>
          <w:rFonts w:eastAsia="Times New Roman" w:cs="Times New Roman"/>
          <w:sz w:val="24"/>
          <w:szCs w:val="24"/>
        </w:rPr>
        <w:t xml:space="preserve"> project, </w:t>
      </w:r>
      <w:r>
        <w:rPr>
          <w:rFonts w:eastAsia="Times New Roman" w:cs="Times New Roman"/>
          <w:sz w:val="24"/>
          <w:szCs w:val="24"/>
        </w:rPr>
        <w:t>it can be easy to forget the end user. Another</w:t>
      </w:r>
      <w:r w:rsidR="006B167B">
        <w:rPr>
          <w:rFonts w:eastAsia="Times New Roman" w:cs="Times New Roman"/>
          <w:sz w:val="24"/>
          <w:szCs w:val="24"/>
        </w:rPr>
        <w:t xml:space="preserve"> </w:t>
      </w:r>
      <w:r>
        <w:rPr>
          <w:rFonts w:eastAsia="Times New Roman" w:cs="Times New Roman"/>
          <w:sz w:val="24"/>
          <w:szCs w:val="24"/>
        </w:rPr>
        <w:t xml:space="preserve">main </w:t>
      </w:r>
      <w:r w:rsidR="006B167B">
        <w:rPr>
          <w:rFonts w:eastAsia="Times New Roman" w:cs="Times New Roman"/>
          <w:sz w:val="24"/>
          <w:szCs w:val="24"/>
        </w:rPr>
        <w:t xml:space="preserve">objective </w:t>
      </w:r>
      <w:r>
        <w:rPr>
          <w:rFonts w:eastAsia="Times New Roman" w:cs="Times New Roman"/>
          <w:sz w:val="24"/>
          <w:szCs w:val="24"/>
        </w:rPr>
        <w:t xml:space="preserve">of this project is </w:t>
      </w:r>
      <w:r w:rsidR="006B167B">
        <w:rPr>
          <w:rFonts w:eastAsia="Times New Roman" w:cs="Times New Roman"/>
          <w:sz w:val="24"/>
          <w:szCs w:val="24"/>
        </w:rPr>
        <w:t>to make the resulting software as streamline and as user friendly as possible.</w:t>
      </w:r>
    </w:p>
    <w:p w:rsidR="00CA102E" w:rsidRDefault="00CA102E">
      <w:pPr>
        <w:rPr>
          <w:rFonts w:eastAsia="Times New Roman" w:cs="Times New Roman"/>
          <w:sz w:val="24"/>
          <w:szCs w:val="24"/>
        </w:rPr>
      </w:pPr>
      <w:r>
        <w:rPr>
          <w:rFonts w:eastAsia="Times New Roman" w:cs="Times New Roman"/>
          <w:sz w:val="24"/>
          <w:szCs w:val="24"/>
        </w:rPr>
        <w:br w:type="page"/>
      </w:r>
    </w:p>
    <w:p w:rsidR="00CA102E" w:rsidRPr="002D3CD5" w:rsidRDefault="00CA102E" w:rsidP="00CA102E">
      <w:pPr>
        <w:spacing w:after="0" w:line="240" w:lineRule="auto"/>
        <w:rPr>
          <w:rFonts w:eastAsia="Times New Roman" w:cs="Times New Roman"/>
          <w:sz w:val="24"/>
          <w:szCs w:val="24"/>
        </w:rPr>
      </w:pPr>
      <w:r>
        <w:rPr>
          <w:rFonts w:eastAsia="Times New Roman" w:cs="Times New Roman"/>
          <w:b/>
          <w:bCs/>
          <w:sz w:val="40"/>
          <w:szCs w:val="40"/>
        </w:rPr>
        <w:lastRenderedPageBreak/>
        <w:t>Approach</w:t>
      </w:r>
      <w:r w:rsidRPr="004A5A6B">
        <w:rPr>
          <w:rFonts w:eastAsia="Times New Roman" w:cs="Times New Roman"/>
          <w:sz w:val="24"/>
          <w:szCs w:val="24"/>
        </w:rPr>
        <w:t xml:space="preserve"> </w:t>
      </w:r>
      <w:r w:rsidR="00C179EC" w:rsidRPr="00C179EC">
        <w:rPr>
          <w:rFonts w:eastAsia="Times New Roman" w:cs="Times New Roman"/>
          <w:sz w:val="24"/>
          <w:szCs w:val="24"/>
        </w:rPr>
        <w:pict>
          <v:rect id="_x0000_i1028" style="width:0;height:1.5pt" o:hralign="center" o:hrstd="t" o:hr="t" fillcolor="gray" stroked="f"/>
        </w:pict>
      </w:r>
    </w:p>
    <w:p w:rsidR="00CA102E" w:rsidRPr="00CA102E" w:rsidRDefault="00CA102E" w:rsidP="00CA102E">
      <w:pPr>
        <w:spacing w:before="100" w:beforeAutospacing="1" w:after="100" w:afterAutospacing="1" w:line="240" w:lineRule="auto"/>
        <w:jc w:val="center"/>
        <w:rPr>
          <w:rFonts w:eastAsia="Times New Roman" w:cs="Times New Roman"/>
          <w:sz w:val="40"/>
          <w:szCs w:val="40"/>
        </w:rPr>
      </w:pPr>
      <w:r w:rsidRPr="00CA102E">
        <w:rPr>
          <w:rFonts w:eastAsia="Times New Roman" w:cs="Times New Roman"/>
          <w:sz w:val="40"/>
          <w:szCs w:val="40"/>
        </w:rPr>
        <w:t>Design Flow</w:t>
      </w:r>
    </w:p>
    <w:p w:rsidR="00CA102E" w:rsidRDefault="00CA102E" w:rsidP="006B167B">
      <w:pPr>
        <w:spacing w:before="100" w:beforeAutospacing="1" w:after="100" w:afterAutospacing="1" w:line="240" w:lineRule="auto"/>
        <w:rPr>
          <w:rFonts w:eastAsia="Times New Roman" w:cs="Times New Roman"/>
          <w:sz w:val="24"/>
          <w:szCs w:val="24"/>
        </w:rPr>
      </w:pPr>
      <w:r w:rsidRPr="00CA102E">
        <w:rPr>
          <w:rFonts w:eastAsia="Times New Roman" w:cs="Times New Roman"/>
          <w:noProof/>
          <w:sz w:val="24"/>
          <w:szCs w:val="24"/>
        </w:rPr>
        <w:drawing>
          <wp:inline distT="0" distB="0" distL="0" distR="0">
            <wp:extent cx="5943600" cy="4213225"/>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046200" cy="9956800"/>
                      <a:chOff x="-152400" y="114300"/>
                      <a:chExt cx="14046200" cy="9956800"/>
                    </a:xfrm>
                  </a:grpSpPr>
                  <a:pic>
                    <a:nvPicPr>
                      <a:cNvPr id="225282" name="Picture 2"/>
                      <a:cNvPicPr>
                        <a:picLocks noChangeAspect="1" noChangeArrowheads="1"/>
                      </a:cNvPicPr>
                    </a:nvPicPr>
                    <a:blipFill>
                      <a:blip r:embed="rId12"/>
                      <a:srcRect/>
                      <a:stretch>
                        <a:fillRect/>
                      </a:stretch>
                    </a:blipFill>
                    <a:spPr bwMode="auto">
                      <a:xfrm>
                        <a:off x="-152400" y="6362700"/>
                        <a:ext cx="7848600" cy="3708400"/>
                      </a:xfrm>
                      <a:prstGeom prst="rect">
                        <a:avLst/>
                      </a:prstGeom>
                      <a:noFill/>
                      <a:ln w="12700">
                        <a:noFill/>
                        <a:miter lim="800000"/>
                        <a:headEnd/>
                        <a:tailEnd/>
                      </a:ln>
                    </a:spPr>
                  </a:pic>
                  <a:pic>
                    <a:nvPicPr>
                      <a:cNvPr id="225283" name="Picture 3"/>
                      <a:cNvPicPr>
                        <a:picLocks noChangeAspect="1" noChangeArrowheads="1"/>
                      </a:cNvPicPr>
                    </a:nvPicPr>
                    <a:blipFill>
                      <a:blip r:embed="rId13">
                        <a:grayscl/>
                      </a:blip>
                      <a:srcRect/>
                      <a:stretch>
                        <a:fillRect/>
                      </a:stretch>
                    </a:blipFill>
                    <a:spPr bwMode="auto">
                      <a:xfrm>
                        <a:off x="9626600" y="114300"/>
                        <a:ext cx="3162300" cy="3771900"/>
                      </a:xfrm>
                      <a:prstGeom prst="rect">
                        <a:avLst/>
                      </a:prstGeom>
                      <a:noFill/>
                      <a:ln w="12700">
                        <a:noFill/>
                        <a:miter lim="800000"/>
                        <a:headEnd/>
                        <a:tailEnd/>
                      </a:ln>
                    </a:spPr>
                  </a:pic>
                  <a:pic>
                    <a:nvPicPr>
                      <a:cNvPr id="225284" name="Picture 4"/>
                      <a:cNvPicPr>
                        <a:picLocks noChangeArrowheads="1"/>
                      </a:cNvPicPr>
                    </a:nvPicPr>
                    <a:blipFill>
                      <a:blip r:embed="rId14"/>
                      <a:srcRect/>
                      <a:stretch>
                        <a:fillRect/>
                      </a:stretch>
                    </a:blipFill>
                    <a:spPr bwMode="auto">
                      <a:xfrm>
                        <a:off x="4203700" y="5156200"/>
                        <a:ext cx="1447800" cy="1524000"/>
                      </a:xfrm>
                      <a:prstGeom prst="rect">
                        <a:avLst/>
                      </a:prstGeom>
                      <a:noFill/>
                      <a:ln w="12700">
                        <a:noFill/>
                        <a:miter lim="800000"/>
                        <a:headEnd/>
                        <a:tailEnd/>
                      </a:ln>
                    </a:spPr>
                  </a:pic>
                  <a:pic>
                    <a:nvPicPr>
                      <a:cNvPr id="225285" name="Picture 5"/>
                      <a:cNvPicPr>
                        <a:picLocks noChangeAspect="1" noChangeArrowheads="1"/>
                      </a:cNvPicPr>
                    </a:nvPicPr>
                    <a:blipFill>
                      <a:blip r:embed="rId15"/>
                      <a:srcRect/>
                      <a:stretch>
                        <a:fillRect/>
                      </a:stretch>
                    </a:blipFill>
                    <a:spPr bwMode="auto">
                      <a:xfrm>
                        <a:off x="8801100" y="2222500"/>
                        <a:ext cx="1358900" cy="1528763"/>
                      </a:xfrm>
                      <a:prstGeom prst="rect">
                        <a:avLst/>
                      </a:prstGeom>
                      <a:noFill/>
                      <a:ln w="12700">
                        <a:noFill/>
                        <a:miter lim="800000"/>
                        <a:headEnd/>
                        <a:tailEnd/>
                      </a:ln>
                    </a:spPr>
                  </a:pic>
                  <a:pic>
                    <a:nvPicPr>
                      <a:cNvPr id="225286" name="Picture 6"/>
                      <a:cNvPicPr>
                        <a:picLocks noChangeAspect="1" noChangeArrowheads="1"/>
                      </a:cNvPicPr>
                    </a:nvPicPr>
                    <a:blipFill>
                      <a:blip r:embed="rId16"/>
                      <a:srcRect/>
                      <a:stretch>
                        <a:fillRect/>
                      </a:stretch>
                    </a:blipFill>
                    <a:spPr bwMode="auto">
                      <a:xfrm>
                        <a:off x="381000" y="165100"/>
                        <a:ext cx="1714500" cy="1714500"/>
                      </a:xfrm>
                      <a:prstGeom prst="rect">
                        <a:avLst/>
                      </a:prstGeom>
                      <a:noFill/>
                      <a:ln w="12700">
                        <a:noFill/>
                        <a:miter lim="800000"/>
                        <a:headEnd/>
                        <a:tailEnd/>
                      </a:ln>
                    </a:spPr>
                  </a:pic>
                  <a:sp>
                    <a:nvSpPr>
                      <a:cNvPr id="225287" name="Line 7"/>
                      <a:cNvSpPr>
                        <a:spLocks noChangeShapeType="1"/>
                      </a:cNvSpPr>
                    </a:nvSpPr>
                    <a:spPr bwMode="auto">
                      <a:xfrm>
                        <a:off x="381000" y="2624138"/>
                        <a:ext cx="0" cy="5305425"/>
                      </a:xfrm>
                      <a:prstGeom prst="line">
                        <a:avLst/>
                      </a:prstGeom>
                      <a:noFill/>
                      <a:ln w="63500" cap="rnd">
                        <a:solidFill>
                          <a:schemeClr val="tx1"/>
                        </a:solidFill>
                        <a:prstDash val="sysDot"/>
                        <a:miter lim="800000"/>
                        <a:headEnd type="stealth" w="med" len="med"/>
                        <a:tailEnd/>
                      </a:ln>
                    </a:spPr>
                    <a:txSp>
                      <a:txBody>
                        <a:bodyPr lIns="0" tIns="0" rIns="0" bIns="0"/>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endParaRPr lang="en-US"/>
                        </a:p>
                      </a:txBody>
                      <a:useSpRect/>
                    </a:txSp>
                  </a:sp>
                  <a:sp>
                    <a:nvSpPr>
                      <a:cNvPr id="225288" name="Line 8"/>
                      <a:cNvSpPr>
                        <a:spLocks noChangeShapeType="1"/>
                      </a:cNvSpPr>
                    </a:nvSpPr>
                    <a:spPr bwMode="auto">
                      <a:xfrm flipH="1">
                        <a:off x="2441575" y="469900"/>
                        <a:ext cx="7388225" cy="0"/>
                      </a:xfrm>
                      <a:prstGeom prst="line">
                        <a:avLst/>
                      </a:prstGeom>
                      <a:noFill/>
                      <a:ln w="63500" cap="rnd">
                        <a:solidFill>
                          <a:schemeClr val="tx1"/>
                        </a:solidFill>
                        <a:prstDash val="sysDot"/>
                        <a:miter lim="800000"/>
                        <a:headEnd type="stealth" w="med" len="med"/>
                        <a:tailEnd/>
                      </a:ln>
                    </a:spPr>
                    <a:txSp>
                      <a:txBody>
                        <a:bodyPr lIns="0" tIns="0" rIns="0" bIns="0"/>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endParaRPr lang="en-US"/>
                        </a:p>
                      </a:txBody>
                      <a:useSpRect/>
                    </a:txSp>
                  </a:sp>
                  <a:sp>
                    <a:nvSpPr>
                      <a:cNvPr id="225289" name="Rectangle 9"/>
                      <a:cNvSpPr>
                        <a:spLocks/>
                      </a:cNvSpPr>
                    </a:nvSpPr>
                    <a:spPr bwMode="auto">
                      <a:xfrm>
                        <a:off x="711200" y="4255413"/>
                        <a:ext cx="6748194" cy="861774"/>
                      </a:xfrm>
                      <a:prstGeom prst="rect">
                        <a:avLst/>
                      </a:prstGeom>
                      <a:noFill/>
                      <a:ln w="12700">
                        <a:noFill/>
                        <a:miter lim="800000"/>
                        <a:headEnd/>
                        <a:tailEnd/>
                      </a:ln>
                    </a:spPr>
                    <a:txSp>
                      <a:txBody>
                        <a:bodyPr wrap="square" lIns="0" tIns="0" rIns="0" bIns="0" anchor="ctr">
                          <a:spAutoFit/>
                        </a:bodyPr>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pPr algn="l"/>
                          <a:r>
                            <a:rPr lang="en-US" sz="2800" dirty="0" smtClean="0">
                              <a:solidFill>
                                <a:schemeClr val="tx1"/>
                              </a:solidFill>
                              <a:latin typeface="Calibri" pitchFamily="34" charset="0"/>
                            </a:rPr>
                            <a:t>RFID tag aggregates data.</a:t>
                          </a:r>
                        </a:p>
                        <a:p>
                          <a:r>
                            <a:rPr lang="en-US" sz="2800" dirty="0" smtClean="0">
                              <a:solidFill>
                                <a:schemeClr val="tx1"/>
                              </a:solidFill>
                              <a:latin typeface="Calibri" pitchFamily="34" charset="0"/>
                            </a:rPr>
                            <a:t>this data is beamed through via a satellite link.</a:t>
                          </a:r>
                          <a:endParaRPr lang="en-US" sz="2800" dirty="0">
                            <a:solidFill>
                              <a:schemeClr val="tx1"/>
                            </a:solidFill>
                            <a:latin typeface="Calibri" pitchFamily="34" charset="0"/>
                          </a:endParaRPr>
                        </a:p>
                      </a:txBody>
                      <a:useSpRect/>
                    </a:txSp>
                  </a:sp>
                  <a:sp>
                    <a:nvSpPr>
                      <a:cNvPr id="225290" name="Rectangle 10"/>
                      <a:cNvSpPr>
                        <a:spLocks/>
                      </a:cNvSpPr>
                    </a:nvSpPr>
                    <a:spPr bwMode="auto">
                      <a:xfrm>
                        <a:off x="1397001" y="1371600"/>
                        <a:ext cx="6781800" cy="990600"/>
                      </a:xfrm>
                      <a:prstGeom prst="rect">
                        <a:avLst/>
                      </a:prstGeom>
                      <a:noFill/>
                      <a:ln w="12700">
                        <a:noFill/>
                        <a:miter lim="800000"/>
                        <a:headEnd/>
                        <a:tailEnd/>
                      </a:ln>
                    </a:spPr>
                    <a:txSp>
                      <a:txBody>
                        <a:bodyPr lIns="0" tIns="0" rIns="0" bIns="0" anchor="ctr"/>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pPr algn="l"/>
                          <a:r>
                            <a:rPr lang="en-US" sz="2800" dirty="0">
                              <a:solidFill>
                                <a:schemeClr val="tx1"/>
                              </a:solidFill>
                              <a:latin typeface="Calibri" pitchFamily="34" charset="0"/>
                            </a:rPr>
                            <a:t>Received data from thousands of trucks and beams it back to base.</a:t>
                          </a:r>
                        </a:p>
                      </a:txBody>
                      <a:useSpRect/>
                    </a:txSp>
                  </a:sp>
                  <a:sp>
                    <a:nvSpPr>
                      <a:cNvPr id="225291" name="Rectangle 11"/>
                      <a:cNvSpPr>
                        <a:spLocks/>
                      </a:cNvSpPr>
                    </a:nvSpPr>
                    <a:spPr bwMode="auto">
                      <a:xfrm>
                        <a:off x="7721600" y="4419600"/>
                        <a:ext cx="6172200" cy="4368800"/>
                      </a:xfrm>
                      <a:prstGeom prst="rect">
                        <a:avLst/>
                      </a:prstGeom>
                      <a:noFill/>
                      <a:ln w="12700">
                        <a:noFill/>
                        <a:miter lim="800000"/>
                        <a:headEnd/>
                        <a:tailEnd/>
                      </a:ln>
                    </a:spPr>
                    <a:txSp>
                      <a:txBody>
                        <a:bodyPr lIns="0" tIns="0" rIns="0" bIns="0" anchor="ctr"/>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pPr algn="l"/>
                          <a:r>
                            <a:rPr lang="en-US" sz="2800" dirty="0">
                              <a:solidFill>
                                <a:schemeClr val="tx1"/>
                              </a:solidFill>
                              <a:latin typeface="Calibri" pitchFamily="34" charset="0"/>
                            </a:rPr>
                            <a:t>[-] Server continuously tracks:</a:t>
                          </a:r>
                        </a:p>
                        <a:p>
                          <a:pPr algn="l"/>
                          <a:r>
                            <a:rPr lang="en-US" sz="2800" dirty="0">
                              <a:solidFill>
                                <a:schemeClr val="tx1"/>
                              </a:solidFill>
                              <a:latin typeface="Calibri" pitchFamily="34" charset="0"/>
                            </a:rPr>
                            <a:t>- status of tires</a:t>
                          </a:r>
                        </a:p>
                        <a:p>
                          <a:pPr algn="l"/>
                          <a:r>
                            <a:rPr lang="en-US" sz="2800" dirty="0">
                              <a:solidFill>
                                <a:schemeClr val="tx1"/>
                              </a:solidFill>
                              <a:latin typeface="Calibri" pitchFamily="34" charset="0"/>
                            </a:rPr>
                            <a:t>- position of truck</a:t>
                          </a:r>
                        </a:p>
                        <a:p>
                          <a:pPr algn="l"/>
                          <a:r>
                            <a:rPr lang="en-US" sz="2800" dirty="0">
                              <a:solidFill>
                                <a:schemeClr val="tx1"/>
                              </a:solidFill>
                              <a:latin typeface="Calibri" pitchFamily="34" charset="0"/>
                            </a:rPr>
                            <a:t>- fuel in truck</a:t>
                          </a:r>
                        </a:p>
                        <a:p>
                          <a:pPr algn="l"/>
                          <a:endParaRPr lang="en-US" sz="2800" dirty="0">
                            <a:solidFill>
                              <a:schemeClr val="tx1"/>
                            </a:solidFill>
                            <a:latin typeface="Calibri" pitchFamily="34" charset="0"/>
                          </a:endParaRPr>
                        </a:p>
                        <a:p>
                          <a:pPr algn="l"/>
                          <a:r>
                            <a:rPr lang="en-US" sz="2800" dirty="0">
                              <a:solidFill>
                                <a:schemeClr val="tx1"/>
                              </a:solidFill>
                              <a:latin typeface="Calibri" pitchFamily="34" charset="0"/>
                            </a:rPr>
                            <a:t>[-] Gives holistic viewing and </a:t>
                          </a:r>
                        </a:p>
                        <a:p>
                          <a:pPr algn="l"/>
                          <a:r>
                            <a:rPr lang="en-US" sz="2800" dirty="0">
                              <a:solidFill>
                                <a:schemeClr val="tx1"/>
                              </a:solidFill>
                              <a:latin typeface="Calibri" pitchFamily="34" charset="0"/>
                            </a:rPr>
                            <a:t>     querying of all data</a:t>
                          </a:r>
                        </a:p>
                        <a:p>
                          <a:pPr algn="l"/>
                          <a:endParaRPr lang="en-US" sz="2800" dirty="0">
                            <a:solidFill>
                              <a:schemeClr val="tx1"/>
                            </a:solidFill>
                            <a:latin typeface="Calibri" pitchFamily="34" charset="0"/>
                          </a:endParaRPr>
                        </a:p>
                        <a:p>
                          <a:pPr algn="l"/>
                          <a:r>
                            <a:rPr lang="en-US" sz="2800" dirty="0">
                              <a:solidFill>
                                <a:schemeClr val="tx1"/>
                              </a:solidFill>
                              <a:latin typeface="Calibri" pitchFamily="34" charset="0"/>
                            </a:rPr>
                            <a:t>[-] Allows optimum efficiency in fuel</a:t>
                          </a:r>
                        </a:p>
                        <a:p>
                          <a:pPr algn="l"/>
                          <a:r>
                            <a:rPr lang="en-US" sz="2800" dirty="0">
                              <a:solidFill>
                                <a:schemeClr val="tx1"/>
                              </a:solidFill>
                              <a:latin typeface="Calibri" pitchFamily="34" charset="0"/>
                            </a:rPr>
                            <a:t>    and safety.</a:t>
                          </a:r>
                        </a:p>
                        <a:p>
                          <a:pPr algn="l"/>
                          <a:endParaRPr lang="en-US" sz="2800" dirty="0">
                            <a:solidFill>
                              <a:schemeClr val="tx1"/>
                            </a:solidFill>
                            <a:latin typeface="Calibri" pitchFamily="34" charset="0"/>
                          </a:endParaRPr>
                        </a:p>
                        <a:p>
                          <a:pPr algn="l"/>
                          <a:endParaRPr lang="en-US" sz="2800" dirty="0">
                            <a:solidFill>
                              <a:schemeClr val="tx1"/>
                            </a:solidFill>
                            <a:latin typeface="Calibri" pitchFamily="34" charset="0"/>
                          </a:endParaRPr>
                        </a:p>
                      </a:txBody>
                      <a:useSpRect/>
                    </a:txSp>
                  </a:sp>
                </lc:lockedCanvas>
              </a:graphicData>
            </a:graphic>
          </wp:inline>
        </w:drawing>
      </w:r>
    </w:p>
    <w:p w:rsidR="003C4B11" w:rsidRDefault="003C4B11" w:rsidP="00A217C0">
      <w:pPr>
        <w:spacing w:before="100" w:beforeAutospacing="1" w:after="100" w:afterAutospacing="1" w:line="240" w:lineRule="auto"/>
        <w:jc w:val="center"/>
        <w:rPr>
          <w:rFonts w:eastAsia="Times New Roman" w:cs="Times New Roman"/>
          <w:sz w:val="24"/>
          <w:szCs w:val="24"/>
        </w:rPr>
      </w:pPr>
      <w:r>
        <w:rPr>
          <w:rFonts w:eastAsia="Times New Roman" w:cs="Times New Roman"/>
          <w:sz w:val="24"/>
          <w:szCs w:val="24"/>
        </w:rPr>
        <w:t>This diagram gives an abstract</w:t>
      </w:r>
      <w:r w:rsidR="00A217C0">
        <w:rPr>
          <w:rFonts w:eastAsia="Times New Roman" w:cs="Times New Roman"/>
          <w:sz w:val="24"/>
          <w:szCs w:val="24"/>
        </w:rPr>
        <w:t xml:space="preserve"> o</w:t>
      </w:r>
      <w:r>
        <w:rPr>
          <w:rFonts w:eastAsia="Times New Roman" w:cs="Times New Roman"/>
          <w:sz w:val="24"/>
          <w:szCs w:val="24"/>
        </w:rPr>
        <w:t xml:space="preserve">verview of </w:t>
      </w:r>
      <w:r w:rsidR="00511D7C">
        <w:rPr>
          <w:rFonts w:eastAsia="Times New Roman" w:cs="Times New Roman"/>
          <w:sz w:val="24"/>
          <w:szCs w:val="24"/>
        </w:rPr>
        <w:t>our</w:t>
      </w:r>
      <w:r>
        <w:rPr>
          <w:rFonts w:eastAsia="Times New Roman" w:cs="Times New Roman"/>
          <w:sz w:val="24"/>
          <w:szCs w:val="24"/>
        </w:rPr>
        <w:t xml:space="preserve"> proposed solution</w:t>
      </w:r>
    </w:p>
    <w:p w:rsidR="003C4B11" w:rsidRDefault="003C4B11" w:rsidP="003C4B11">
      <w:pPr>
        <w:spacing w:before="100" w:beforeAutospacing="1" w:after="100" w:afterAutospacing="1" w:line="240" w:lineRule="auto"/>
        <w:jc w:val="center"/>
        <w:rPr>
          <w:rFonts w:eastAsia="Times New Roman" w:cs="Times New Roman"/>
          <w:sz w:val="24"/>
          <w:szCs w:val="24"/>
        </w:rPr>
      </w:pPr>
    </w:p>
    <w:p w:rsidR="001A1868" w:rsidRDefault="00BC130E" w:rsidP="00BC130E">
      <w:pPr>
        <w:rPr>
          <w:rFonts w:eastAsia="Times New Roman" w:cs="Times New Roman"/>
          <w:sz w:val="24"/>
          <w:szCs w:val="24"/>
        </w:rPr>
      </w:pPr>
      <w:r w:rsidRPr="00BC130E">
        <w:rPr>
          <w:rFonts w:eastAsia="Times New Roman" w:cs="Times New Roman"/>
          <w:sz w:val="24"/>
          <w:szCs w:val="24"/>
        </w:rPr>
        <w:t xml:space="preserve">After meeting with </w:t>
      </w:r>
      <w:r w:rsidRPr="001A1868">
        <w:rPr>
          <w:rFonts w:eastAsia="Times New Roman" w:cs="Times New Roman"/>
          <w:i/>
          <w:sz w:val="24"/>
          <w:szCs w:val="24"/>
        </w:rPr>
        <w:t>Ken Mangold</w:t>
      </w:r>
      <w:r w:rsidRPr="00BC130E">
        <w:rPr>
          <w:rFonts w:eastAsia="Times New Roman" w:cs="Times New Roman"/>
          <w:sz w:val="24"/>
          <w:szCs w:val="24"/>
        </w:rPr>
        <w:t xml:space="preserve"> and </w:t>
      </w:r>
      <w:r w:rsidRPr="001A1868">
        <w:rPr>
          <w:rFonts w:eastAsia="Times New Roman" w:cs="Times New Roman"/>
          <w:i/>
          <w:sz w:val="24"/>
          <w:szCs w:val="24"/>
        </w:rPr>
        <w:t>Veral Noland</w:t>
      </w:r>
      <w:r w:rsidRPr="00BC130E">
        <w:rPr>
          <w:rFonts w:eastAsia="Times New Roman" w:cs="Times New Roman"/>
          <w:sz w:val="24"/>
          <w:szCs w:val="24"/>
        </w:rPr>
        <w:t xml:space="preserve"> in late October 2009, we became more familiar with the modern technology that is being used in today’s trucking companies.  As they are testing new hardware for their current temperature and pressure monitoring system, it seemed to be an excellent time to devise new design patterns to process the large amount of data provided by the proposed solution.  </w:t>
      </w:r>
    </w:p>
    <w:p w:rsidR="00BC130E" w:rsidRPr="00BC130E" w:rsidRDefault="00BC130E" w:rsidP="00BC130E">
      <w:pPr>
        <w:rPr>
          <w:rFonts w:eastAsia="Times New Roman" w:cs="Times New Roman"/>
          <w:sz w:val="24"/>
          <w:szCs w:val="24"/>
        </w:rPr>
      </w:pPr>
      <w:r w:rsidRPr="00BC130E">
        <w:rPr>
          <w:rFonts w:eastAsia="Times New Roman" w:cs="Times New Roman"/>
          <w:sz w:val="24"/>
          <w:szCs w:val="24"/>
        </w:rPr>
        <w:t xml:space="preserve">We plan to </w:t>
      </w:r>
      <w:r w:rsidR="001A1868">
        <w:rPr>
          <w:rFonts w:eastAsia="Times New Roman" w:cs="Times New Roman"/>
          <w:sz w:val="24"/>
          <w:szCs w:val="24"/>
        </w:rPr>
        <w:t xml:space="preserve">build upon </w:t>
      </w:r>
      <w:r w:rsidR="00B90E27">
        <w:rPr>
          <w:rFonts w:eastAsia="Times New Roman" w:cs="Times New Roman"/>
          <w:sz w:val="24"/>
          <w:szCs w:val="24"/>
        </w:rPr>
        <w:t>JBHunt’s</w:t>
      </w:r>
      <w:r w:rsidR="001A1868">
        <w:rPr>
          <w:rFonts w:eastAsia="Times New Roman" w:cs="Times New Roman"/>
          <w:sz w:val="24"/>
          <w:szCs w:val="24"/>
        </w:rPr>
        <w:t xml:space="preserve"> current technology and system</w:t>
      </w:r>
      <w:r w:rsidR="00B90E27">
        <w:rPr>
          <w:rFonts w:eastAsia="Times New Roman" w:cs="Times New Roman"/>
          <w:sz w:val="24"/>
          <w:szCs w:val="24"/>
        </w:rPr>
        <w:t>. We</w:t>
      </w:r>
      <w:r w:rsidR="000D6C40">
        <w:rPr>
          <w:rFonts w:eastAsia="Times New Roman" w:cs="Times New Roman"/>
          <w:sz w:val="24"/>
          <w:szCs w:val="24"/>
        </w:rPr>
        <w:t xml:space="preserve"> will</w:t>
      </w:r>
      <w:r w:rsidR="00B90E27">
        <w:rPr>
          <w:rFonts w:eastAsia="Times New Roman" w:cs="Times New Roman"/>
          <w:sz w:val="24"/>
          <w:szCs w:val="24"/>
        </w:rPr>
        <w:t xml:space="preserve"> </w:t>
      </w:r>
      <w:r w:rsidR="00A217C0">
        <w:rPr>
          <w:rFonts w:eastAsia="Times New Roman" w:cs="Times New Roman"/>
          <w:sz w:val="24"/>
          <w:szCs w:val="24"/>
        </w:rPr>
        <w:t xml:space="preserve">attempt to </w:t>
      </w:r>
      <w:r w:rsidRPr="00BC130E">
        <w:rPr>
          <w:rFonts w:eastAsia="Times New Roman" w:cs="Times New Roman"/>
          <w:sz w:val="24"/>
          <w:szCs w:val="24"/>
        </w:rPr>
        <w:t xml:space="preserve">refine </w:t>
      </w:r>
      <w:r w:rsidR="00B90E27">
        <w:rPr>
          <w:rFonts w:eastAsia="Times New Roman" w:cs="Times New Roman"/>
          <w:sz w:val="24"/>
          <w:szCs w:val="24"/>
        </w:rPr>
        <w:t xml:space="preserve">their existing </w:t>
      </w:r>
      <w:r w:rsidRPr="00BC130E">
        <w:rPr>
          <w:rFonts w:eastAsia="Times New Roman" w:cs="Times New Roman"/>
          <w:sz w:val="24"/>
          <w:szCs w:val="24"/>
        </w:rPr>
        <w:t xml:space="preserve">management system by simulating the current hardware and capturing the optimal algorithms for the maintenance and the inventory of tires.  Once this is accomplished, we will </w:t>
      </w:r>
      <w:r w:rsidRPr="00BC130E">
        <w:rPr>
          <w:rFonts w:eastAsia="Times New Roman" w:cs="Times New Roman"/>
          <w:sz w:val="24"/>
          <w:szCs w:val="24"/>
        </w:rPr>
        <w:lastRenderedPageBreak/>
        <w:t>be able to further analyze the cost and benefits of our software combined with the implemented hardware.</w:t>
      </w:r>
    </w:p>
    <w:p w:rsidR="008A5E6A" w:rsidRDefault="00A217C0" w:rsidP="00BC130E">
      <w:pPr>
        <w:rPr>
          <w:rFonts w:eastAsia="Times New Roman" w:cs="Times New Roman"/>
          <w:sz w:val="24"/>
          <w:szCs w:val="24"/>
        </w:rPr>
      </w:pPr>
      <w:r>
        <w:rPr>
          <w:rFonts w:eastAsia="Times New Roman" w:cs="Times New Roman"/>
          <w:sz w:val="24"/>
          <w:szCs w:val="24"/>
        </w:rPr>
        <w:t xml:space="preserve">Much </w:t>
      </w:r>
      <w:r w:rsidR="008A5E6A">
        <w:rPr>
          <w:rFonts w:eastAsia="Times New Roman" w:cs="Times New Roman"/>
          <w:sz w:val="24"/>
          <w:szCs w:val="24"/>
        </w:rPr>
        <w:t>research has already</w:t>
      </w:r>
      <w:r>
        <w:rPr>
          <w:rFonts w:eastAsia="Times New Roman" w:cs="Times New Roman"/>
          <w:sz w:val="24"/>
          <w:szCs w:val="24"/>
        </w:rPr>
        <w:t xml:space="preserve"> been completed </w:t>
      </w:r>
      <w:r w:rsidR="008A5E6A">
        <w:rPr>
          <w:rFonts w:eastAsia="Times New Roman" w:cs="Times New Roman"/>
          <w:sz w:val="24"/>
          <w:szCs w:val="24"/>
        </w:rPr>
        <w:t xml:space="preserve">and several </w:t>
      </w:r>
      <w:r w:rsidR="008A5E6A" w:rsidRPr="00BC130E">
        <w:rPr>
          <w:rFonts w:eastAsia="Times New Roman" w:cs="Times New Roman"/>
          <w:sz w:val="24"/>
          <w:szCs w:val="24"/>
        </w:rPr>
        <w:t>design solutions</w:t>
      </w:r>
      <w:r w:rsidR="008A5E6A">
        <w:rPr>
          <w:rFonts w:eastAsia="Times New Roman" w:cs="Times New Roman"/>
          <w:sz w:val="24"/>
          <w:szCs w:val="24"/>
        </w:rPr>
        <w:t xml:space="preserve"> proposed by </w:t>
      </w:r>
      <w:r w:rsidR="00050582">
        <w:rPr>
          <w:rFonts w:eastAsia="Times New Roman" w:cs="Times New Roman"/>
          <w:sz w:val="24"/>
          <w:szCs w:val="24"/>
        </w:rPr>
        <w:t>another</w:t>
      </w:r>
      <w:r w:rsidR="008A5E6A">
        <w:rPr>
          <w:rFonts w:eastAsia="Times New Roman" w:cs="Times New Roman"/>
          <w:sz w:val="24"/>
          <w:szCs w:val="24"/>
        </w:rPr>
        <w:t xml:space="preserve"> team who worked on a very similar project last year. We’ve used their data extensively and </w:t>
      </w:r>
      <w:r w:rsidR="007F0A37">
        <w:rPr>
          <w:rFonts w:eastAsia="Times New Roman" w:cs="Times New Roman"/>
          <w:sz w:val="24"/>
          <w:szCs w:val="24"/>
        </w:rPr>
        <w:t>will build</w:t>
      </w:r>
      <w:r w:rsidR="008A5E6A">
        <w:rPr>
          <w:rFonts w:eastAsia="Times New Roman" w:cs="Times New Roman"/>
          <w:sz w:val="24"/>
          <w:szCs w:val="24"/>
        </w:rPr>
        <w:t xml:space="preserve"> upon it.</w:t>
      </w:r>
    </w:p>
    <w:p w:rsidR="008A5E6A" w:rsidRDefault="008A5E6A" w:rsidP="008A5E6A">
      <w:pPr>
        <w:rPr>
          <w:rFonts w:eastAsia="Times New Roman" w:cs="Times New Roman"/>
          <w:sz w:val="24"/>
          <w:szCs w:val="24"/>
        </w:rPr>
      </w:pPr>
      <w:r>
        <w:rPr>
          <w:rFonts w:eastAsia="Times New Roman" w:cs="Times New Roman"/>
          <w:sz w:val="24"/>
          <w:szCs w:val="24"/>
        </w:rPr>
        <w:t xml:space="preserve">In our project we assume that the trucks are pre-installed with </w:t>
      </w:r>
      <w:r w:rsidRPr="005A532E">
        <w:rPr>
          <w:rFonts w:eastAsia="Times New Roman" w:cs="Times New Roman"/>
          <w:i/>
          <w:sz w:val="24"/>
          <w:szCs w:val="24"/>
        </w:rPr>
        <w:t>Doran</w:t>
      </w:r>
      <w:r>
        <w:rPr>
          <w:rFonts w:eastAsia="Times New Roman" w:cs="Times New Roman"/>
          <w:sz w:val="24"/>
          <w:szCs w:val="24"/>
        </w:rPr>
        <w:t xml:space="preserve"> and </w:t>
      </w:r>
      <w:r w:rsidR="009A1671">
        <w:rPr>
          <w:rFonts w:eastAsia="Times New Roman" w:cs="Times New Roman"/>
          <w:i/>
          <w:sz w:val="24"/>
          <w:szCs w:val="24"/>
        </w:rPr>
        <w:t>Driver</w:t>
      </w:r>
      <w:r w:rsidRPr="005A532E">
        <w:rPr>
          <w:rFonts w:eastAsia="Times New Roman" w:cs="Times New Roman"/>
          <w:i/>
          <w:sz w:val="24"/>
          <w:szCs w:val="24"/>
        </w:rPr>
        <w:t>Tech</w:t>
      </w:r>
      <w:r>
        <w:rPr>
          <w:rFonts w:eastAsia="Times New Roman" w:cs="Times New Roman"/>
          <w:sz w:val="24"/>
          <w:szCs w:val="24"/>
        </w:rPr>
        <w:t xml:space="preserve"> instruments mentioned earlier. These two companies provide components </w:t>
      </w:r>
      <w:r w:rsidR="005A532E">
        <w:rPr>
          <w:rFonts w:eastAsia="Times New Roman" w:cs="Times New Roman"/>
          <w:sz w:val="24"/>
          <w:szCs w:val="24"/>
        </w:rPr>
        <w:t xml:space="preserve">which work together to aggregate and relay real time </w:t>
      </w:r>
      <w:r>
        <w:rPr>
          <w:rFonts w:eastAsia="Times New Roman" w:cs="Times New Roman"/>
          <w:sz w:val="24"/>
          <w:szCs w:val="24"/>
        </w:rPr>
        <w:t>pressure and temperature in the tires to the HQ (every 15mins).</w:t>
      </w:r>
    </w:p>
    <w:p w:rsidR="008A5E6A" w:rsidRDefault="008A5E6A" w:rsidP="008A5E6A">
      <w:pPr>
        <w:rPr>
          <w:rFonts w:eastAsia="Times New Roman" w:cs="Times New Roman"/>
          <w:sz w:val="24"/>
          <w:szCs w:val="24"/>
        </w:rPr>
      </w:pPr>
      <w:r>
        <w:rPr>
          <w:rFonts w:eastAsia="Times New Roman" w:cs="Times New Roman"/>
          <w:sz w:val="24"/>
          <w:szCs w:val="24"/>
        </w:rPr>
        <w:t xml:space="preserve">We plan to solve the problem of uniquely identifying </w:t>
      </w:r>
      <w:r w:rsidR="00050582">
        <w:rPr>
          <w:rFonts w:eastAsia="Times New Roman" w:cs="Times New Roman"/>
          <w:sz w:val="24"/>
          <w:szCs w:val="24"/>
        </w:rPr>
        <w:t>tires by embedding</w:t>
      </w:r>
      <w:r w:rsidR="00A217C0">
        <w:rPr>
          <w:rFonts w:eastAsia="Times New Roman" w:cs="Times New Roman"/>
          <w:sz w:val="24"/>
          <w:szCs w:val="24"/>
        </w:rPr>
        <w:t xml:space="preserve"> </w:t>
      </w:r>
      <w:r w:rsidR="00050582">
        <w:rPr>
          <w:rFonts w:eastAsia="Times New Roman" w:cs="Times New Roman"/>
          <w:sz w:val="24"/>
          <w:szCs w:val="24"/>
        </w:rPr>
        <w:t>low cost RFID tags into each of the tires. These tags will need to be embedded into a tire in a way such that it</w:t>
      </w:r>
      <w:ins w:id="0" w:author="janiva" w:date="2009-11-17T14:13:00Z">
        <w:r w:rsidR="006E3261">
          <w:rPr>
            <w:rFonts w:eastAsia="Times New Roman" w:cs="Times New Roman"/>
            <w:sz w:val="24"/>
            <w:szCs w:val="24"/>
          </w:rPr>
          <w:t>’</w:t>
        </w:r>
      </w:ins>
      <w:r w:rsidR="00050582">
        <w:rPr>
          <w:rFonts w:eastAsia="Times New Roman" w:cs="Times New Roman"/>
          <w:sz w:val="24"/>
          <w:szCs w:val="24"/>
        </w:rPr>
        <w:t>s non-removable and tamper proof. The</w:t>
      </w:r>
      <w:r w:rsidR="00AE5D20">
        <w:rPr>
          <w:rFonts w:eastAsia="Times New Roman" w:cs="Times New Roman"/>
          <w:sz w:val="24"/>
          <w:szCs w:val="24"/>
        </w:rPr>
        <w:t xml:space="preserve"> only data supplied by these tags would be a unique key to identify this tire. There will be RFID readers on board the truck which read these tags and beam this data to the on board com</w:t>
      </w:r>
      <w:r w:rsidR="00EA76E4">
        <w:rPr>
          <w:rFonts w:eastAsia="Times New Roman" w:cs="Times New Roman"/>
          <w:sz w:val="24"/>
          <w:szCs w:val="24"/>
        </w:rPr>
        <w:t xml:space="preserve">puter (in this case, the </w:t>
      </w:r>
      <w:r w:rsidR="00EA76E4" w:rsidRPr="005A532E">
        <w:rPr>
          <w:rFonts w:eastAsia="Times New Roman" w:cs="Times New Roman"/>
          <w:i/>
          <w:sz w:val="24"/>
          <w:szCs w:val="24"/>
        </w:rPr>
        <w:t xml:space="preserve">DT </w:t>
      </w:r>
      <w:r w:rsidR="00AE5D20" w:rsidRPr="005A532E">
        <w:rPr>
          <w:rFonts w:eastAsia="Times New Roman" w:cs="Times New Roman"/>
          <w:i/>
          <w:sz w:val="24"/>
          <w:szCs w:val="24"/>
        </w:rPr>
        <w:t>TruckPC</w:t>
      </w:r>
      <w:r w:rsidR="00EA76E4">
        <w:rPr>
          <w:rFonts w:eastAsia="Times New Roman" w:cs="Times New Roman"/>
          <w:sz w:val="24"/>
          <w:szCs w:val="24"/>
        </w:rPr>
        <w:t>)</w:t>
      </w:r>
      <w:r w:rsidR="00AE5D20">
        <w:rPr>
          <w:rFonts w:eastAsia="Times New Roman" w:cs="Times New Roman"/>
          <w:sz w:val="24"/>
          <w:szCs w:val="24"/>
        </w:rPr>
        <w:t>.</w:t>
      </w:r>
    </w:p>
    <w:p w:rsidR="00AE5D20" w:rsidRDefault="005A532E" w:rsidP="008A5E6A">
      <w:pPr>
        <w:rPr>
          <w:rFonts w:eastAsia="Times New Roman" w:cs="Times New Roman"/>
          <w:sz w:val="24"/>
          <w:szCs w:val="24"/>
        </w:rPr>
      </w:pPr>
      <w:r>
        <w:rPr>
          <w:rFonts w:eastAsia="Times New Roman" w:cs="Times New Roman"/>
          <w:noProof/>
          <w:sz w:val="24"/>
          <w:szCs w:val="24"/>
        </w:rPr>
        <w:drawing>
          <wp:inline distT="0" distB="0" distL="0" distR="0">
            <wp:extent cx="5943600" cy="346646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943600" cy="3466465"/>
                    </a:xfrm>
                    <a:prstGeom prst="rect">
                      <a:avLst/>
                    </a:prstGeom>
                    <a:noFill/>
                    <a:ln w="9525">
                      <a:noFill/>
                      <a:miter lim="800000"/>
                      <a:headEnd/>
                      <a:tailEnd/>
                    </a:ln>
                  </pic:spPr>
                </pic:pic>
              </a:graphicData>
            </a:graphic>
          </wp:inline>
        </w:drawing>
      </w:r>
    </w:p>
    <w:p w:rsidR="005A532E" w:rsidRDefault="005A532E" w:rsidP="008A5E6A">
      <w:pPr>
        <w:rPr>
          <w:rFonts w:eastAsia="Times New Roman" w:cs="Times New Roman"/>
          <w:sz w:val="24"/>
          <w:szCs w:val="24"/>
        </w:rPr>
      </w:pPr>
    </w:p>
    <w:p w:rsidR="005A532E" w:rsidRDefault="00AE5D20" w:rsidP="008A5E6A">
      <w:pPr>
        <w:rPr>
          <w:rFonts w:eastAsia="Times New Roman" w:cs="Times New Roman"/>
          <w:sz w:val="24"/>
          <w:szCs w:val="24"/>
          <w:u w:val="single"/>
        </w:rPr>
      </w:pPr>
      <w:r>
        <w:rPr>
          <w:rFonts w:eastAsia="Times New Roman" w:cs="Times New Roman"/>
          <w:sz w:val="24"/>
          <w:szCs w:val="24"/>
        </w:rPr>
        <w:t xml:space="preserve">These RFID tags made to the exact specifications we are seeking are manufactured and distributed by a </w:t>
      </w:r>
      <w:r w:rsidRPr="00EA76E4">
        <w:rPr>
          <w:rFonts w:eastAsia="Times New Roman" w:cs="Times New Roman"/>
          <w:i/>
          <w:sz w:val="24"/>
          <w:szCs w:val="24"/>
        </w:rPr>
        <w:t>Tire-Track LLC</w:t>
      </w:r>
      <w:r>
        <w:rPr>
          <w:rFonts w:eastAsia="Times New Roman" w:cs="Times New Roman"/>
          <w:sz w:val="24"/>
          <w:szCs w:val="24"/>
        </w:rPr>
        <w:t xml:space="preserve">.  </w:t>
      </w:r>
      <w:hyperlink r:id="rId18" w:history="1">
        <w:r w:rsidR="005A532E" w:rsidRPr="00DA3CD5">
          <w:rPr>
            <w:rStyle w:val="Hyperlink"/>
            <w:rFonts w:eastAsia="Times New Roman" w:cs="Times New Roman"/>
            <w:sz w:val="24"/>
            <w:szCs w:val="24"/>
          </w:rPr>
          <w:t>http://www.tire-track.com/Products.html</w:t>
        </w:r>
      </w:hyperlink>
    </w:p>
    <w:p w:rsidR="005A532E" w:rsidRDefault="005A532E">
      <w:pPr>
        <w:rPr>
          <w:rFonts w:eastAsia="Times New Roman" w:cs="Times New Roman"/>
          <w:sz w:val="24"/>
          <w:szCs w:val="24"/>
          <w:u w:val="single"/>
        </w:rPr>
      </w:pPr>
      <w:r>
        <w:rPr>
          <w:rFonts w:eastAsia="Times New Roman" w:cs="Times New Roman"/>
          <w:sz w:val="24"/>
          <w:szCs w:val="24"/>
          <w:u w:val="single"/>
        </w:rPr>
        <w:br w:type="page"/>
      </w:r>
    </w:p>
    <w:p w:rsidR="007E77CE" w:rsidRDefault="00B45249" w:rsidP="008A5E6A">
      <w:pPr>
        <w:rPr>
          <w:rFonts w:eastAsia="Times New Roman" w:cs="Times New Roman"/>
          <w:sz w:val="24"/>
          <w:szCs w:val="24"/>
        </w:rPr>
      </w:pPr>
      <w:r>
        <w:rPr>
          <w:rFonts w:eastAsia="Times New Roman" w:cs="Times New Roman"/>
          <w:b/>
          <w:bCs/>
          <w:i/>
          <w:color w:val="548DD4" w:themeColor="text2" w:themeTint="99"/>
          <w:sz w:val="28"/>
          <w:szCs w:val="24"/>
        </w:rPr>
        <w:lastRenderedPageBreak/>
        <w:t xml:space="preserve">What is the purpose of these tags? </w:t>
      </w:r>
      <w:r>
        <w:rPr>
          <w:rFonts w:eastAsia="Times New Roman" w:cs="Times New Roman"/>
          <w:b/>
          <w:bCs/>
          <w:i/>
          <w:color w:val="548DD4" w:themeColor="text2" w:themeTint="99"/>
          <w:sz w:val="28"/>
          <w:szCs w:val="24"/>
        </w:rPr>
        <w:br/>
      </w:r>
      <w:r w:rsidR="005A532E">
        <w:rPr>
          <w:rFonts w:eastAsia="Times New Roman" w:cs="Times New Roman"/>
          <w:sz w:val="24"/>
          <w:szCs w:val="24"/>
        </w:rPr>
        <w:t xml:space="preserve">The </w:t>
      </w:r>
      <w:r>
        <w:rPr>
          <w:rFonts w:eastAsia="Times New Roman" w:cs="Times New Roman"/>
          <w:sz w:val="24"/>
          <w:szCs w:val="24"/>
        </w:rPr>
        <w:t xml:space="preserve">systems currently in place and in use by JBHunt can measure temperature and </w:t>
      </w:r>
      <w:r w:rsidR="007E77CE">
        <w:rPr>
          <w:rFonts w:eastAsia="Times New Roman" w:cs="Times New Roman"/>
          <w:sz w:val="24"/>
          <w:szCs w:val="24"/>
        </w:rPr>
        <w:t>pressure</w:t>
      </w:r>
      <w:r>
        <w:rPr>
          <w:rFonts w:eastAsia="Times New Roman" w:cs="Times New Roman"/>
          <w:sz w:val="24"/>
          <w:szCs w:val="24"/>
        </w:rPr>
        <w:t xml:space="preserve"> of each tire, but when this information is relayed to HQ, data resolution is lost. For example, </w:t>
      </w:r>
      <w:r w:rsidR="00840098">
        <w:rPr>
          <w:rFonts w:eastAsia="Times New Roman" w:cs="Times New Roman"/>
          <w:sz w:val="24"/>
          <w:szCs w:val="24"/>
        </w:rPr>
        <w:t xml:space="preserve">information regarding which </w:t>
      </w:r>
      <w:r w:rsidR="007E77CE">
        <w:rPr>
          <w:rFonts w:eastAsia="Times New Roman" w:cs="Times New Roman"/>
          <w:sz w:val="24"/>
          <w:szCs w:val="24"/>
        </w:rPr>
        <w:t>pressure</w:t>
      </w:r>
      <w:r w:rsidR="00840098">
        <w:rPr>
          <w:rFonts w:eastAsia="Times New Roman" w:cs="Times New Roman"/>
          <w:sz w:val="24"/>
          <w:szCs w:val="24"/>
        </w:rPr>
        <w:t xml:space="preserve"> and temperature value</w:t>
      </w:r>
      <w:r w:rsidR="00C47D14">
        <w:rPr>
          <w:rFonts w:eastAsia="Times New Roman" w:cs="Times New Roman"/>
          <w:sz w:val="24"/>
          <w:szCs w:val="24"/>
        </w:rPr>
        <w:t>s</w:t>
      </w:r>
      <w:r w:rsidR="00840098">
        <w:rPr>
          <w:rFonts w:eastAsia="Times New Roman" w:cs="Times New Roman"/>
          <w:sz w:val="24"/>
          <w:szCs w:val="24"/>
        </w:rPr>
        <w:t xml:space="preserve"> belong</w:t>
      </w:r>
      <w:r w:rsidR="00A217C0">
        <w:rPr>
          <w:rFonts w:eastAsia="Times New Roman" w:cs="Times New Roman"/>
          <w:sz w:val="24"/>
          <w:szCs w:val="24"/>
        </w:rPr>
        <w:t xml:space="preserve"> </w:t>
      </w:r>
      <w:r w:rsidR="00840098">
        <w:rPr>
          <w:rFonts w:eastAsia="Times New Roman" w:cs="Times New Roman"/>
          <w:sz w:val="24"/>
          <w:szCs w:val="24"/>
        </w:rPr>
        <w:t xml:space="preserve">to which </w:t>
      </w:r>
      <w:r w:rsidR="00C47D14">
        <w:rPr>
          <w:rFonts w:eastAsia="Times New Roman" w:cs="Times New Roman"/>
          <w:sz w:val="24"/>
          <w:szCs w:val="24"/>
        </w:rPr>
        <w:t xml:space="preserve">particular </w:t>
      </w:r>
      <w:r w:rsidR="00840098">
        <w:rPr>
          <w:rFonts w:eastAsia="Times New Roman" w:cs="Times New Roman"/>
          <w:sz w:val="24"/>
          <w:szCs w:val="24"/>
        </w:rPr>
        <w:t>tire</w:t>
      </w:r>
      <w:r w:rsidR="00A217C0">
        <w:rPr>
          <w:rFonts w:eastAsia="Times New Roman" w:cs="Times New Roman"/>
          <w:sz w:val="24"/>
          <w:szCs w:val="24"/>
        </w:rPr>
        <w:t xml:space="preserve"> cannot be relayed back to JBHunt because each tire cannot be uniquely identified globally.</w:t>
      </w:r>
      <w:r w:rsidR="00840098">
        <w:rPr>
          <w:rFonts w:eastAsia="Times New Roman" w:cs="Times New Roman"/>
          <w:sz w:val="24"/>
          <w:szCs w:val="24"/>
        </w:rPr>
        <w:br/>
        <w:t xml:space="preserve">The RFID comes into play now and adds this missing piece of information. By directly </w:t>
      </w:r>
      <w:r w:rsidR="00225EB2">
        <w:rPr>
          <w:rFonts w:eastAsia="Times New Roman" w:cs="Times New Roman"/>
          <w:sz w:val="24"/>
          <w:szCs w:val="24"/>
        </w:rPr>
        <w:t>connecting</w:t>
      </w:r>
      <w:r w:rsidR="00840098">
        <w:rPr>
          <w:rFonts w:eastAsia="Times New Roman" w:cs="Times New Roman"/>
          <w:sz w:val="24"/>
          <w:szCs w:val="24"/>
        </w:rPr>
        <w:t xml:space="preserve"> into the onboard truck computer, </w:t>
      </w:r>
      <w:r w:rsidR="00225EB2">
        <w:rPr>
          <w:rFonts w:eastAsia="Times New Roman" w:cs="Times New Roman"/>
          <w:sz w:val="24"/>
          <w:szCs w:val="24"/>
        </w:rPr>
        <w:t xml:space="preserve">we can add </w:t>
      </w:r>
      <w:r w:rsidR="00A217C0">
        <w:rPr>
          <w:rFonts w:eastAsia="Times New Roman" w:cs="Times New Roman"/>
          <w:sz w:val="24"/>
          <w:szCs w:val="24"/>
        </w:rPr>
        <w:t>this missing</w:t>
      </w:r>
      <w:r w:rsidR="00840098">
        <w:rPr>
          <w:rFonts w:eastAsia="Times New Roman" w:cs="Times New Roman"/>
          <w:sz w:val="24"/>
          <w:szCs w:val="24"/>
        </w:rPr>
        <w:t xml:space="preserve"> </w:t>
      </w:r>
      <w:r w:rsidR="007E77CE">
        <w:rPr>
          <w:rFonts w:eastAsia="Times New Roman" w:cs="Times New Roman"/>
          <w:sz w:val="24"/>
          <w:szCs w:val="24"/>
        </w:rPr>
        <w:t>resolution</w:t>
      </w:r>
      <w:r w:rsidR="00840098">
        <w:rPr>
          <w:rFonts w:eastAsia="Times New Roman" w:cs="Times New Roman"/>
          <w:sz w:val="24"/>
          <w:szCs w:val="24"/>
        </w:rPr>
        <w:t xml:space="preserve"> of data</w:t>
      </w:r>
      <w:r w:rsidR="00A217C0">
        <w:rPr>
          <w:rFonts w:eastAsia="Times New Roman" w:cs="Times New Roman"/>
          <w:sz w:val="24"/>
          <w:szCs w:val="24"/>
        </w:rPr>
        <w:t>; t</w:t>
      </w:r>
      <w:r w:rsidR="00840098">
        <w:rPr>
          <w:rFonts w:eastAsia="Times New Roman" w:cs="Times New Roman"/>
          <w:sz w:val="24"/>
          <w:szCs w:val="24"/>
        </w:rPr>
        <w:t xml:space="preserve">he unique ID for each tire </w:t>
      </w:r>
      <w:r w:rsidR="009A0176">
        <w:rPr>
          <w:rFonts w:eastAsia="Times New Roman" w:cs="Times New Roman"/>
          <w:sz w:val="24"/>
          <w:szCs w:val="24"/>
        </w:rPr>
        <w:t>is sent along with the temperature</w:t>
      </w:r>
      <w:r w:rsidR="00840098">
        <w:rPr>
          <w:rFonts w:eastAsia="Times New Roman" w:cs="Times New Roman"/>
          <w:sz w:val="24"/>
          <w:szCs w:val="24"/>
        </w:rPr>
        <w:t xml:space="preserve"> and </w:t>
      </w:r>
      <w:r w:rsidR="007E77CE">
        <w:rPr>
          <w:rFonts w:eastAsia="Times New Roman" w:cs="Times New Roman"/>
          <w:sz w:val="24"/>
          <w:szCs w:val="24"/>
        </w:rPr>
        <w:t>pressure</w:t>
      </w:r>
      <w:r w:rsidR="00840098">
        <w:rPr>
          <w:rFonts w:eastAsia="Times New Roman" w:cs="Times New Roman"/>
          <w:sz w:val="24"/>
          <w:szCs w:val="24"/>
        </w:rPr>
        <w:t xml:space="preserve"> values. This data is now indexed on the sever based on this unique </w:t>
      </w:r>
      <w:r w:rsidR="007E77CE">
        <w:rPr>
          <w:rFonts w:eastAsia="Times New Roman" w:cs="Times New Roman"/>
          <w:sz w:val="24"/>
          <w:szCs w:val="24"/>
        </w:rPr>
        <w:t>ID</w:t>
      </w:r>
      <w:r w:rsidR="00840098">
        <w:rPr>
          <w:rFonts w:eastAsia="Times New Roman" w:cs="Times New Roman"/>
          <w:sz w:val="24"/>
          <w:szCs w:val="24"/>
        </w:rPr>
        <w:t>.</w:t>
      </w:r>
    </w:p>
    <w:p w:rsidR="00337137" w:rsidRDefault="00337137" w:rsidP="008A5E6A">
      <w:pPr>
        <w:rPr>
          <w:rFonts w:eastAsia="Times New Roman" w:cs="Times New Roman"/>
          <w:sz w:val="24"/>
          <w:szCs w:val="24"/>
        </w:rPr>
      </w:pPr>
    </w:p>
    <w:p w:rsidR="007E77CE" w:rsidRDefault="007E77CE" w:rsidP="008A5E6A">
      <w:pPr>
        <w:rPr>
          <w:rFonts w:eastAsia="Times New Roman" w:cs="Times New Roman"/>
          <w:sz w:val="24"/>
          <w:szCs w:val="24"/>
        </w:rPr>
      </w:pPr>
      <w:r>
        <w:rPr>
          <w:rFonts w:eastAsia="Times New Roman" w:cs="Times New Roman"/>
          <w:b/>
          <w:bCs/>
          <w:i/>
          <w:color w:val="548DD4" w:themeColor="text2" w:themeTint="99"/>
          <w:sz w:val="28"/>
          <w:szCs w:val="24"/>
        </w:rPr>
        <w:t xml:space="preserve">How do these tags solve the problems? </w:t>
      </w:r>
      <w:r>
        <w:rPr>
          <w:rFonts w:eastAsia="Times New Roman" w:cs="Times New Roman"/>
          <w:b/>
          <w:bCs/>
          <w:i/>
          <w:color w:val="548DD4" w:themeColor="text2" w:themeTint="99"/>
          <w:sz w:val="28"/>
          <w:szCs w:val="24"/>
        </w:rPr>
        <w:br/>
      </w:r>
      <w:r w:rsidRPr="007E77CE">
        <w:rPr>
          <w:rFonts w:eastAsia="Times New Roman" w:cs="Times New Roman"/>
          <w:b/>
          <w:sz w:val="24"/>
          <w:szCs w:val="24"/>
        </w:rPr>
        <w:t>Tire Pressure</w:t>
      </w:r>
      <w:r>
        <w:rPr>
          <w:rFonts w:eastAsia="Times New Roman" w:cs="Times New Roman"/>
          <w:sz w:val="24"/>
          <w:szCs w:val="24"/>
        </w:rPr>
        <w:t xml:space="preserve">: Since all data from the truck is sent back to HQ in real time, the database will always be up-to-date on the pressure and other </w:t>
      </w:r>
      <w:r w:rsidR="00B45249">
        <w:rPr>
          <w:rFonts w:eastAsia="Times New Roman" w:cs="Times New Roman"/>
          <w:sz w:val="24"/>
          <w:szCs w:val="24"/>
        </w:rPr>
        <w:t>information regarding individual tires</w:t>
      </w:r>
      <w:r>
        <w:rPr>
          <w:rFonts w:eastAsia="Times New Roman" w:cs="Times New Roman"/>
          <w:sz w:val="24"/>
          <w:szCs w:val="24"/>
        </w:rPr>
        <w:t>. This data can be monitored by personnel or sever side bots. If a certain eve</w:t>
      </w:r>
      <w:r w:rsidR="00EA6133">
        <w:rPr>
          <w:rFonts w:eastAsia="Times New Roman" w:cs="Times New Roman"/>
          <w:sz w:val="24"/>
          <w:szCs w:val="24"/>
        </w:rPr>
        <w:t xml:space="preserve">nt </w:t>
      </w:r>
      <w:r>
        <w:rPr>
          <w:rFonts w:eastAsia="Times New Roman" w:cs="Times New Roman"/>
          <w:sz w:val="24"/>
          <w:szCs w:val="24"/>
        </w:rPr>
        <w:t xml:space="preserve">occurs (such as a vehicle has been on road for over 50 miles with </w:t>
      </w:r>
      <w:r w:rsidR="00383204">
        <w:rPr>
          <w:rFonts w:eastAsia="Times New Roman" w:cs="Times New Roman"/>
          <w:sz w:val="24"/>
          <w:szCs w:val="24"/>
        </w:rPr>
        <w:t>tire pressure</w:t>
      </w:r>
      <w:r w:rsidR="00A217C0">
        <w:rPr>
          <w:rFonts w:eastAsia="Times New Roman" w:cs="Times New Roman"/>
          <w:sz w:val="24"/>
          <w:szCs w:val="24"/>
        </w:rPr>
        <w:t xml:space="preserve"> outside </w:t>
      </w:r>
      <w:r w:rsidR="00383204">
        <w:rPr>
          <w:rFonts w:eastAsia="Times New Roman" w:cs="Times New Roman"/>
          <w:sz w:val="24"/>
          <w:szCs w:val="24"/>
        </w:rPr>
        <w:t xml:space="preserve">the </w:t>
      </w:r>
      <w:r w:rsidR="00A217C0">
        <w:rPr>
          <w:rFonts w:eastAsia="Times New Roman" w:cs="Times New Roman"/>
          <w:sz w:val="24"/>
          <w:szCs w:val="24"/>
        </w:rPr>
        <w:t>range</w:t>
      </w:r>
      <w:r w:rsidR="00383204">
        <w:rPr>
          <w:rFonts w:eastAsia="Times New Roman" w:cs="Times New Roman"/>
          <w:sz w:val="24"/>
          <w:szCs w:val="24"/>
        </w:rPr>
        <w:t xml:space="preserve"> of </w:t>
      </w:r>
      <w:r w:rsidR="00383204" w:rsidRPr="002D3CD5">
        <w:rPr>
          <w:rFonts w:eastAsia="Times New Roman" w:cs="Times New Roman"/>
          <w:sz w:val="24"/>
          <w:szCs w:val="24"/>
        </w:rPr>
        <w:t>95-150psi</w:t>
      </w:r>
      <w:r>
        <w:rPr>
          <w:rFonts w:eastAsia="Times New Roman" w:cs="Times New Roman"/>
          <w:sz w:val="24"/>
          <w:szCs w:val="24"/>
        </w:rPr>
        <w:t>) a signal can be triggered and fleet managers can be notified automatically. When notification occurs, the managers will know exactly which tire in the truck has an issue and can instruct the driver to take action.</w:t>
      </w:r>
    </w:p>
    <w:p w:rsidR="00975EE2" w:rsidRDefault="00975EE2" w:rsidP="008A5E6A">
      <w:pPr>
        <w:rPr>
          <w:rFonts w:eastAsia="Times New Roman" w:cs="Times New Roman"/>
          <w:sz w:val="24"/>
          <w:szCs w:val="24"/>
        </w:rPr>
      </w:pPr>
      <w:r>
        <w:rPr>
          <w:rFonts w:eastAsia="Times New Roman" w:cs="Times New Roman"/>
          <w:sz w:val="24"/>
          <w:szCs w:val="24"/>
        </w:rPr>
        <w:t>Also, this implementation would save the tire technicia</w:t>
      </w:r>
      <w:r w:rsidR="00CC1CF5">
        <w:rPr>
          <w:rFonts w:eastAsia="Times New Roman" w:cs="Times New Roman"/>
          <w:sz w:val="24"/>
          <w:szCs w:val="24"/>
        </w:rPr>
        <w:t>n time and trouble; s</w:t>
      </w:r>
      <w:r w:rsidR="00A217C0">
        <w:rPr>
          <w:rFonts w:eastAsia="Times New Roman" w:cs="Times New Roman"/>
          <w:sz w:val="24"/>
          <w:szCs w:val="24"/>
        </w:rPr>
        <w:t>ince all of the data is online</w:t>
      </w:r>
      <w:r>
        <w:rPr>
          <w:rFonts w:eastAsia="Times New Roman" w:cs="Times New Roman"/>
          <w:sz w:val="24"/>
          <w:szCs w:val="24"/>
        </w:rPr>
        <w:t>, he can log into our software and know exactly which tires in a truck need refilling and which</w:t>
      </w:r>
      <w:r w:rsidR="00A217C0">
        <w:rPr>
          <w:rFonts w:eastAsia="Times New Roman" w:cs="Times New Roman"/>
          <w:sz w:val="24"/>
          <w:szCs w:val="24"/>
        </w:rPr>
        <w:t xml:space="preserve"> ones </w:t>
      </w:r>
      <w:r>
        <w:rPr>
          <w:rFonts w:eastAsia="Times New Roman" w:cs="Times New Roman"/>
          <w:sz w:val="24"/>
          <w:szCs w:val="24"/>
        </w:rPr>
        <w:t xml:space="preserve">are nearing the end of </w:t>
      </w:r>
      <w:r w:rsidR="00C068EF">
        <w:rPr>
          <w:rFonts w:eastAsia="Times New Roman" w:cs="Times New Roman"/>
          <w:sz w:val="24"/>
          <w:szCs w:val="24"/>
        </w:rPr>
        <w:t xml:space="preserve">their </w:t>
      </w:r>
      <w:r>
        <w:rPr>
          <w:rFonts w:eastAsia="Times New Roman" w:cs="Times New Roman"/>
          <w:sz w:val="24"/>
          <w:szCs w:val="24"/>
        </w:rPr>
        <w:t>lifetime.</w:t>
      </w:r>
    </w:p>
    <w:p w:rsidR="007E77CE" w:rsidRDefault="007E77CE" w:rsidP="008A5E6A">
      <w:pPr>
        <w:rPr>
          <w:rFonts w:eastAsia="Times New Roman" w:cs="Times New Roman"/>
          <w:sz w:val="24"/>
          <w:szCs w:val="24"/>
        </w:rPr>
      </w:pPr>
      <w:r w:rsidRPr="007E77CE">
        <w:rPr>
          <w:rFonts w:eastAsia="Times New Roman" w:cs="Times New Roman"/>
          <w:b/>
          <w:sz w:val="24"/>
          <w:szCs w:val="24"/>
        </w:rPr>
        <w:t>Theft:</w:t>
      </w:r>
      <w:r>
        <w:rPr>
          <w:rFonts w:eastAsia="Times New Roman" w:cs="Times New Roman"/>
          <w:sz w:val="24"/>
          <w:szCs w:val="24"/>
        </w:rPr>
        <w:t xml:space="preserve"> The RFID tags are embedded into the tires. If the tire has been removed from the truck, the reader will not able to receive the signal, and hence set off a flag. This </w:t>
      </w:r>
      <w:r w:rsidR="00A217C0">
        <w:rPr>
          <w:rFonts w:eastAsia="Times New Roman" w:cs="Times New Roman"/>
          <w:sz w:val="24"/>
          <w:szCs w:val="24"/>
        </w:rPr>
        <w:t xml:space="preserve">monitored </w:t>
      </w:r>
      <w:r>
        <w:rPr>
          <w:rFonts w:eastAsia="Times New Roman" w:cs="Times New Roman"/>
          <w:sz w:val="24"/>
          <w:szCs w:val="24"/>
        </w:rPr>
        <w:t>even</w:t>
      </w:r>
      <w:r w:rsidR="00A217C0">
        <w:rPr>
          <w:rFonts w:eastAsia="Times New Roman" w:cs="Times New Roman"/>
          <w:sz w:val="24"/>
          <w:szCs w:val="24"/>
        </w:rPr>
        <w:t>t</w:t>
      </w:r>
      <w:r>
        <w:rPr>
          <w:rFonts w:eastAsia="Times New Roman" w:cs="Times New Roman"/>
          <w:sz w:val="24"/>
          <w:szCs w:val="24"/>
        </w:rPr>
        <w:t xml:space="preserve"> can be sent back to HQ. </w:t>
      </w:r>
      <w:r w:rsidR="00A217C0">
        <w:rPr>
          <w:rFonts w:eastAsia="Times New Roman" w:cs="Times New Roman"/>
          <w:sz w:val="24"/>
          <w:szCs w:val="24"/>
        </w:rPr>
        <w:t xml:space="preserve"> The </w:t>
      </w:r>
      <w:r>
        <w:rPr>
          <w:rFonts w:eastAsia="Times New Roman" w:cs="Times New Roman"/>
          <w:sz w:val="24"/>
          <w:szCs w:val="24"/>
        </w:rPr>
        <w:t>fleet managers</w:t>
      </w:r>
      <w:r w:rsidR="00A217C0">
        <w:rPr>
          <w:rFonts w:eastAsia="Times New Roman" w:cs="Times New Roman"/>
          <w:sz w:val="24"/>
          <w:szCs w:val="24"/>
        </w:rPr>
        <w:t xml:space="preserve"> could therefore </w:t>
      </w:r>
      <w:r>
        <w:rPr>
          <w:rFonts w:eastAsia="Times New Roman" w:cs="Times New Roman"/>
          <w:sz w:val="24"/>
          <w:szCs w:val="24"/>
        </w:rPr>
        <w:t xml:space="preserve">be notified of a tire theft along with details of exact tire which was stolen, the time of day and the GPS can even provide the location. </w:t>
      </w:r>
    </w:p>
    <w:p w:rsidR="00975EE2" w:rsidRDefault="00A80115">
      <w:pPr>
        <w:rPr>
          <w:rFonts w:eastAsia="Times New Roman" w:cs="Times New Roman"/>
          <w:sz w:val="24"/>
          <w:szCs w:val="24"/>
        </w:rPr>
      </w:pPr>
      <w:r>
        <w:rPr>
          <w:rFonts w:eastAsia="Times New Roman" w:cs="Times New Roman"/>
          <w:b/>
          <w:sz w:val="24"/>
          <w:szCs w:val="24"/>
        </w:rPr>
        <w:t>Data Reporting and notification</w:t>
      </w:r>
      <w:r w:rsidRPr="007E77CE">
        <w:rPr>
          <w:rFonts w:eastAsia="Times New Roman" w:cs="Times New Roman"/>
          <w:b/>
          <w:sz w:val="24"/>
          <w:szCs w:val="24"/>
        </w:rPr>
        <w:t>:</w:t>
      </w:r>
      <w:r>
        <w:rPr>
          <w:rFonts w:eastAsia="Times New Roman" w:cs="Times New Roman"/>
          <w:sz w:val="24"/>
          <w:szCs w:val="24"/>
        </w:rPr>
        <w:t xml:space="preserve"> An integral part of this project is to build the underlying software frameworks involved in aggregating, storing and mining the data. This software will be able to </w:t>
      </w:r>
      <w:r w:rsidRPr="00BC130E">
        <w:rPr>
          <w:rFonts w:eastAsia="Times New Roman" w:cs="Times New Roman"/>
          <w:sz w:val="24"/>
          <w:szCs w:val="24"/>
        </w:rPr>
        <w:t>continually monitor the data collected by the trucks, which will include the status of the tires, the position of the truck, and any other relevant information collected by the onboard computer</w:t>
      </w:r>
      <w:r>
        <w:rPr>
          <w:rFonts w:eastAsia="Times New Roman" w:cs="Times New Roman"/>
          <w:sz w:val="24"/>
          <w:szCs w:val="24"/>
        </w:rPr>
        <w:t xml:space="preserve"> and tie </w:t>
      </w:r>
      <w:r w:rsidR="00A217C0">
        <w:rPr>
          <w:rFonts w:eastAsia="Times New Roman" w:cs="Times New Roman"/>
          <w:sz w:val="24"/>
          <w:szCs w:val="24"/>
        </w:rPr>
        <w:t xml:space="preserve">them </w:t>
      </w:r>
      <w:r>
        <w:rPr>
          <w:rFonts w:eastAsia="Times New Roman" w:cs="Times New Roman"/>
          <w:sz w:val="24"/>
          <w:szCs w:val="24"/>
        </w:rPr>
        <w:t>together</w:t>
      </w:r>
      <w:r w:rsidRPr="00BC130E">
        <w:rPr>
          <w:rFonts w:eastAsia="Times New Roman" w:cs="Times New Roman"/>
          <w:sz w:val="24"/>
          <w:szCs w:val="24"/>
        </w:rPr>
        <w:t xml:space="preserve">.  </w:t>
      </w:r>
      <w:r>
        <w:rPr>
          <w:rFonts w:eastAsia="Times New Roman" w:cs="Times New Roman"/>
          <w:sz w:val="24"/>
          <w:szCs w:val="24"/>
        </w:rPr>
        <w:t xml:space="preserve"> This software will also have a front end which will be used by employees to get quick up-to-date information about trucks and tires. So, we will be building a clean, succinct GUI running on complex algorithms to seamless</w:t>
      </w:r>
      <w:r w:rsidR="00C068EF">
        <w:rPr>
          <w:rFonts w:eastAsia="Times New Roman" w:cs="Times New Roman"/>
          <w:sz w:val="24"/>
          <w:szCs w:val="24"/>
        </w:rPr>
        <w:t>ly</w:t>
      </w:r>
      <w:r>
        <w:rPr>
          <w:rFonts w:eastAsia="Times New Roman" w:cs="Times New Roman"/>
          <w:sz w:val="24"/>
          <w:szCs w:val="24"/>
        </w:rPr>
        <w:t xml:space="preserve"> calculate and mine data and show the users data on different levels of abstraction.</w:t>
      </w:r>
      <w:r w:rsidR="00975EE2">
        <w:rPr>
          <w:rFonts w:eastAsia="Times New Roman" w:cs="Times New Roman"/>
          <w:sz w:val="24"/>
          <w:szCs w:val="24"/>
        </w:rPr>
        <w:br w:type="page"/>
      </w:r>
    </w:p>
    <w:p w:rsidR="005A532E" w:rsidRDefault="00B45249" w:rsidP="008A5E6A">
      <w:pPr>
        <w:rPr>
          <w:rFonts w:eastAsia="Times New Roman" w:cs="Times New Roman"/>
          <w:sz w:val="24"/>
          <w:szCs w:val="24"/>
        </w:rPr>
      </w:pPr>
      <w:r>
        <w:rPr>
          <w:rFonts w:eastAsia="Times New Roman" w:cs="Times New Roman"/>
          <w:b/>
          <w:bCs/>
          <w:i/>
          <w:color w:val="548DD4" w:themeColor="text2" w:themeTint="99"/>
          <w:sz w:val="28"/>
          <w:szCs w:val="24"/>
        </w:rPr>
        <w:lastRenderedPageBreak/>
        <w:t xml:space="preserve">What kind of data is now available that previously </w:t>
      </w:r>
      <w:r w:rsidR="00840098">
        <w:rPr>
          <w:rFonts w:eastAsia="Times New Roman" w:cs="Times New Roman"/>
          <w:b/>
          <w:bCs/>
          <w:i/>
          <w:color w:val="548DD4" w:themeColor="text2" w:themeTint="99"/>
          <w:sz w:val="28"/>
          <w:szCs w:val="24"/>
        </w:rPr>
        <w:t>wasn’t</w:t>
      </w:r>
      <w:r>
        <w:rPr>
          <w:rFonts w:eastAsia="Times New Roman" w:cs="Times New Roman"/>
          <w:b/>
          <w:bCs/>
          <w:i/>
          <w:color w:val="548DD4" w:themeColor="text2" w:themeTint="99"/>
          <w:sz w:val="28"/>
          <w:szCs w:val="24"/>
        </w:rPr>
        <w:t>?</w:t>
      </w:r>
    </w:p>
    <w:p w:rsidR="00B45249" w:rsidRDefault="00B45249" w:rsidP="00B45249">
      <w:pPr>
        <w:pStyle w:val="ListParagraph"/>
        <w:numPr>
          <w:ilvl w:val="0"/>
          <w:numId w:val="9"/>
        </w:numPr>
        <w:rPr>
          <w:rFonts w:asciiTheme="minorHAnsi" w:hAnsiTheme="minorHAnsi"/>
        </w:rPr>
      </w:pPr>
      <w:r>
        <w:rPr>
          <w:rFonts w:asciiTheme="minorHAnsi" w:hAnsiTheme="minorHAnsi"/>
        </w:rPr>
        <w:t>Uniquely identify e</w:t>
      </w:r>
      <w:r w:rsidRPr="00B45249">
        <w:rPr>
          <w:rFonts w:asciiTheme="minorHAnsi" w:hAnsiTheme="minorHAnsi"/>
        </w:rPr>
        <w:t xml:space="preserve">ach and every tire </w:t>
      </w:r>
      <w:r w:rsidR="00A80115">
        <w:rPr>
          <w:rFonts w:asciiTheme="minorHAnsi" w:hAnsiTheme="minorHAnsi"/>
        </w:rPr>
        <w:t>in the fleet</w:t>
      </w:r>
      <w:r w:rsidR="00972BDF">
        <w:rPr>
          <w:rFonts w:asciiTheme="minorHAnsi" w:hAnsiTheme="minorHAnsi"/>
        </w:rPr>
        <w:t xml:space="preserve"> (in this case, each of the 600K tires at JBHunt)</w:t>
      </w:r>
      <w:r w:rsidR="00A80115">
        <w:rPr>
          <w:rFonts w:asciiTheme="minorHAnsi" w:hAnsiTheme="minorHAnsi"/>
        </w:rPr>
        <w:t>.</w:t>
      </w:r>
    </w:p>
    <w:p w:rsidR="00B45249" w:rsidRDefault="009A0176" w:rsidP="00B45249">
      <w:pPr>
        <w:pStyle w:val="ListParagraph"/>
        <w:numPr>
          <w:ilvl w:val="0"/>
          <w:numId w:val="9"/>
        </w:numPr>
        <w:rPr>
          <w:rFonts w:asciiTheme="minorHAnsi" w:hAnsiTheme="minorHAnsi"/>
        </w:rPr>
      </w:pPr>
      <w:r>
        <w:rPr>
          <w:rFonts w:asciiTheme="minorHAnsi" w:hAnsiTheme="minorHAnsi"/>
        </w:rPr>
        <w:t>Temperature</w:t>
      </w:r>
      <w:r w:rsidR="00B45249">
        <w:rPr>
          <w:rFonts w:asciiTheme="minorHAnsi" w:hAnsiTheme="minorHAnsi"/>
        </w:rPr>
        <w:t xml:space="preserve"> a</w:t>
      </w:r>
      <w:r w:rsidR="00A80115">
        <w:rPr>
          <w:rFonts w:asciiTheme="minorHAnsi" w:hAnsiTheme="minorHAnsi"/>
        </w:rPr>
        <w:t>nd pressure readings for any</w:t>
      </w:r>
      <w:r w:rsidR="00B45249">
        <w:rPr>
          <w:rFonts w:asciiTheme="minorHAnsi" w:hAnsiTheme="minorHAnsi"/>
        </w:rPr>
        <w:t xml:space="preserve"> tire</w:t>
      </w:r>
      <w:r w:rsidR="00A80115">
        <w:rPr>
          <w:rFonts w:asciiTheme="minorHAnsi" w:hAnsiTheme="minorHAnsi"/>
        </w:rPr>
        <w:t xml:space="preserve"> at anytime from anywhere.</w:t>
      </w:r>
    </w:p>
    <w:p w:rsidR="00B45249" w:rsidRDefault="004F2434" w:rsidP="00B45249">
      <w:pPr>
        <w:pStyle w:val="ListParagraph"/>
        <w:numPr>
          <w:ilvl w:val="0"/>
          <w:numId w:val="9"/>
        </w:numPr>
        <w:rPr>
          <w:rFonts w:asciiTheme="minorHAnsi" w:hAnsiTheme="minorHAnsi"/>
        </w:rPr>
      </w:pPr>
      <w:r>
        <w:rPr>
          <w:rFonts w:asciiTheme="minorHAnsi" w:hAnsiTheme="minorHAnsi"/>
        </w:rPr>
        <w:t xml:space="preserve">Ability to </w:t>
      </w:r>
      <w:r w:rsidR="00840098">
        <w:rPr>
          <w:rFonts w:asciiTheme="minorHAnsi" w:hAnsiTheme="minorHAnsi"/>
        </w:rPr>
        <w:t xml:space="preserve">retrieve information on </w:t>
      </w:r>
      <w:r w:rsidR="00A80115" w:rsidRPr="00A80115">
        <w:rPr>
          <w:rFonts w:asciiTheme="minorHAnsi" w:hAnsiTheme="minorHAnsi"/>
          <w:u w:val="single"/>
        </w:rPr>
        <w:t>mileage</w:t>
      </w:r>
      <w:r w:rsidR="00B45249">
        <w:rPr>
          <w:rFonts w:asciiTheme="minorHAnsi" w:hAnsiTheme="minorHAnsi"/>
        </w:rPr>
        <w:t xml:space="preserve"> </w:t>
      </w:r>
      <w:r w:rsidR="00840098">
        <w:rPr>
          <w:rFonts w:asciiTheme="minorHAnsi" w:hAnsiTheme="minorHAnsi"/>
        </w:rPr>
        <w:t xml:space="preserve">and </w:t>
      </w:r>
      <w:r w:rsidR="00A80115" w:rsidRPr="00A80115">
        <w:rPr>
          <w:rFonts w:asciiTheme="minorHAnsi" w:hAnsiTheme="minorHAnsi"/>
          <w:u w:val="single"/>
        </w:rPr>
        <w:t>pressure</w:t>
      </w:r>
      <w:r w:rsidR="00840098">
        <w:rPr>
          <w:rFonts w:asciiTheme="minorHAnsi" w:hAnsiTheme="minorHAnsi"/>
        </w:rPr>
        <w:t xml:space="preserve"> </w:t>
      </w:r>
      <w:r>
        <w:rPr>
          <w:rFonts w:asciiTheme="minorHAnsi" w:hAnsiTheme="minorHAnsi"/>
        </w:rPr>
        <w:t xml:space="preserve">for </w:t>
      </w:r>
      <w:r w:rsidR="00840098">
        <w:rPr>
          <w:rFonts w:asciiTheme="minorHAnsi" w:hAnsiTheme="minorHAnsi"/>
        </w:rPr>
        <w:t xml:space="preserve">ANY </w:t>
      </w:r>
      <w:r>
        <w:rPr>
          <w:rFonts w:asciiTheme="minorHAnsi" w:hAnsiTheme="minorHAnsi"/>
        </w:rPr>
        <w:t xml:space="preserve">given </w:t>
      </w:r>
      <w:r w:rsidR="00840098">
        <w:rPr>
          <w:rFonts w:asciiTheme="minorHAnsi" w:hAnsiTheme="minorHAnsi"/>
        </w:rPr>
        <w:t xml:space="preserve">individual </w:t>
      </w:r>
      <w:r>
        <w:rPr>
          <w:rFonts w:asciiTheme="minorHAnsi" w:hAnsiTheme="minorHAnsi"/>
        </w:rPr>
        <w:t>tire in a fleet.</w:t>
      </w:r>
    </w:p>
    <w:p w:rsidR="00840098" w:rsidRDefault="00840098" w:rsidP="00B45249">
      <w:pPr>
        <w:pStyle w:val="ListParagraph"/>
        <w:numPr>
          <w:ilvl w:val="0"/>
          <w:numId w:val="9"/>
        </w:numPr>
        <w:rPr>
          <w:rFonts w:asciiTheme="minorHAnsi" w:hAnsiTheme="minorHAnsi"/>
        </w:rPr>
      </w:pPr>
      <w:r>
        <w:rPr>
          <w:rFonts w:asciiTheme="minorHAnsi" w:hAnsiTheme="minorHAnsi"/>
        </w:rPr>
        <w:t xml:space="preserve">Current status </w:t>
      </w:r>
      <w:r w:rsidR="00A80115">
        <w:rPr>
          <w:rFonts w:asciiTheme="minorHAnsi" w:hAnsiTheme="minorHAnsi"/>
        </w:rPr>
        <w:t xml:space="preserve">of a tire such as </w:t>
      </w:r>
      <w:r w:rsidR="00975EE2">
        <w:rPr>
          <w:rFonts w:asciiTheme="minorHAnsi" w:hAnsiTheme="minorHAnsi"/>
        </w:rPr>
        <w:t xml:space="preserve">age of tire, </w:t>
      </w:r>
      <w:r>
        <w:rPr>
          <w:rFonts w:asciiTheme="minorHAnsi" w:hAnsiTheme="minorHAnsi"/>
        </w:rPr>
        <w:t>warranty information, etc</w:t>
      </w:r>
    </w:p>
    <w:p w:rsidR="00B45249" w:rsidRDefault="004F2434" w:rsidP="00B45249">
      <w:pPr>
        <w:pStyle w:val="ListParagraph"/>
        <w:numPr>
          <w:ilvl w:val="0"/>
          <w:numId w:val="9"/>
        </w:numPr>
        <w:rPr>
          <w:rFonts w:asciiTheme="minorHAnsi" w:hAnsiTheme="minorHAnsi"/>
        </w:rPr>
      </w:pPr>
      <w:r>
        <w:rPr>
          <w:rFonts w:asciiTheme="minorHAnsi" w:hAnsiTheme="minorHAnsi"/>
        </w:rPr>
        <w:t>Ability to mine data such as:</w:t>
      </w:r>
    </w:p>
    <w:p w:rsidR="004F2434" w:rsidRDefault="004F2434" w:rsidP="004F2434">
      <w:pPr>
        <w:pStyle w:val="ListParagraph"/>
        <w:numPr>
          <w:ilvl w:val="1"/>
          <w:numId w:val="9"/>
        </w:numPr>
        <w:rPr>
          <w:rFonts w:asciiTheme="minorHAnsi" w:hAnsiTheme="minorHAnsi"/>
        </w:rPr>
      </w:pPr>
      <w:r>
        <w:rPr>
          <w:rFonts w:asciiTheme="minorHAnsi" w:hAnsiTheme="minorHAnsi"/>
        </w:rPr>
        <w:t xml:space="preserve">Life time of tire in terms of </w:t>
      </w:r>
      <w:r w:rsidR="00A80115">
        <w:rPr>
          <w:rFonts w:asciiTheme="minorHAnsi" w:hAnsiTheme="minorHAnsi"/>
        </w:rPr>
        <w:t>mileage</w:t>
      </w:r>
    </w:p>
    <w:p w:rsidR="004F2434" w:rsidRDefault="004F2434" w:rsidP="004F2434">
      <w:pPr>
        <w:pStyle w:val="ListParagraph"/>
        <w:numPr>
          <w:ilvl w:val="1"/>
          <w:numId w:val="9"/>
        </w:numPr>
        <w:rPr>
          <w:rFonts w:asciiTheme="minorHAnsi" w:hAnsiTheme="minorHAnsi"/>
        </w:rPr>
      </w:pPr>
      <w:r>
        <w:rPr>
          <w:rFonts w:asciiTheme="minorHAnsi" w:hAnsiTheme="minorHAnsi"/>
        </w:rPr>
        <w:t xml:space="preserve">Optimum </w:t>
      </w:r>
      <w:r w:rsidR="00A80115">
        <w:rPr>
          <w:rFonts w:asciiTheme="minorHAnsi" w:hAnsiTheme="minorHAnsi"/>
        </w:rPr>
        <w:t>pressure</w:t>
      </w:r>
      <w:r>
        <w:rPr>
          <w:rFonts w:asciiTheme="minorHAnsi" w:hAnsiTheme="minorHAnsi"/>
        </w:rPr>
        <w:t xml:space="preserve"> for tire for maximum life</w:t>
      </w:r>
    </w:p>
    <w:p w:rsidR="00A80115" w:rsidRPr="00A80115" w:rsidRDefault="00A80115" w:rsidP="00A80115">
      <w:pPr>
        <w:pStyle w:val="ListParagraph"/>
        <w:numPr>
          <w:ilvl w:val="1"/>
          <w:numId w:val="9"/>
        </w:numPr>
        <w:rPr>
          <w:rFonts w:asciiTheme="minorHAnsi" w:hAnsiTheme="minorHAnsi"/>
        </w:rPr>
      </w:pPr>
      <w:r>
        <w:rPr>
          <w:rFonts w:asciiTheme="minorHAnsi" w:hAnsiTheme="minorHAnsi"/>
        </w:rPr>
        <w:t xml:space="preserve">Driving </w:t>
      </w:r>
      <w:r w:rsidR="00A217C0">
        <w:rPr>
          <w:rFonts w:asciiTheme="minorHAnsi" w:hAnsiTheme="minorHAnsi"/>
        </w:rPr>
        <w:t>s</w:t>
      </w:r>
      <w:r>
        <w:rPr>
          <w:rFonts w:asciiTheme="minorHAnsi" w:hAnsiTheme="minorHAnsi"/>
        </w:rPr>
        <w:t>peeds and fuel efficiency</w:t>
      </w:r>
    </w:p>
    <w:p w:rsidR="00A80115" w:rsidRDefault="00205989" w:rsidP="00A80115">
      <w:pPr>
        <w:rPr>
          <w:sz w:val="24"/>
          <w:szCs w:val="24"/>
        </w:rPr>
      </w:pPr>
      <w:r>
        <w:rPr>
          <w:sz w:val="24"/>
          <w:szCs w:val="24"/>
        </w:rPr>
        <w:t>Of</w:t>
      </w:r>
      <w:r w:rsidRPr="00A80115">
        <w:rPr>
          <w:sz w:val="24"/>
          <w:szCs w:val="24"/>
        </w:rPr>
        <w:t xml:space="preserve"> course</w:t>
      </w:r>
      <w:r w:rsidR="00840098" w:rsidRPr="00A80115">
        <w:rPr>
          <w:sz w:val="24"/>
          <w:szCs w:val="24"/>
        </w:rPr>
        <w:t xml:space="preserve"> this is only a sample of the data that can be mined once this system in position, hundreds of cause and effect factors can be studied from these tables of data.</w:t>
      </w:r>
      <w:r w:rsidR="00A80115">
        <w:rPr>
          <w:sz w:val="24"/>
          <w:szCs w:val="24"/>
        </w:rPr>
        <w:t xml:space="preserve"> This data can prove to save millions of dollars.</w:t>
      </w:r>
    </w:p>
    <w:p w:rsidR="007B1796" w:rsidRDefault="007B1796" w:rsidP="00A80115">
      <w:pPr>
        <w:rPr>
          <w:sz w:val="24"/>
          <w:szCs w:val="24"/>
        </w:rPr>
      </w:pPr>
    </w:p>
    <w:p w:rsidR="000A058A" w:rsidRPr="002D3CD5" w:rsidRDefault="000A058A" w:rsidP="000A058A">
      <w:pPr>
        <w:spacing w:after="0" w:line="240" w:lineRule="auto"/>
        <w:rPr>
          <w:rFonts w:eastAsia="Times New Roman" w:cs="Times New Roman"/>
          <w:sz w:val="24"/>
          <w:szCs w:val="24"/>
        </w:rPr>
      </w:pPr>
      <w:r>
        <w:rPr>
          <w:rFonts w:eastAsia="Times New Roman" w:cs="Times New Roman"/>
          <w:b/>
          <w:bCs/>
          <w:sz w:val="40"/>
          <w:szCs w:val="40"/>
        </w:rPr>
        <w:t>Risks</w:t>
      </w:r>
      <w:r w:rsidRPr="004A5A6B">
        <w:rPr>
          <w:rFonts w:eastAsia="Times New Roman" w:cs="Times New Roman"/>
          <w:sz w:val="24"/>
          <w:szCs w:val="24"/>
        </w:rPr>
        <w:t xml:space="preserve"> </w:t>
      </w:r>
      <w:r w:rsidR="00C179EC" w:rsidRPr="00C179EC">
        <w:rPr>
          <w:rFonts w:eastAsia="Times New Roman" w:cs="Times New Roman"/>
          <w:sz w:val="24"/>
          <w:szCs w:val="24"/>
        </w:rPr>
        <w:pict>
          <v:rect id="_x0000_i1029" style="width:0;height:1.5pt" o:hralign="center" o:hrstd="t" o:hr="t" fillcolor="gray" stroked="f"/>
        </w:pict>
      </w:r>
    </w:p>
    <w:p w:rsidR="000A058A" w:rsidRDefault="000A058A" w:rsidP="000A058A">
      <w:pPr>
        <w:spacing w:after="0" w:line="240" w:lineRule="auto"/>
        <w:rPr>
          <w:rFonts w:eastAsia="Times New Roman" w:cs="Times New Roman"/>
          <w:b/>
          <w:bCs/>
          <w:sz w:val="40"/>
          <w:szCs w:val="40"/>
        </w:rPr>
      </w:pPr>
    </w:p>
    <w:p w:rsidR="000A058A" w:rsidRDefault="000A058A" w:rsidP="000A058A">
      <w:pPr>
        <w:spacing w:after="0" w:line="240" w:lineRule="auto"/>
        <w:rPr>
          <w:sz w:val="24"/>
          <w:szCs w:val="24"/>
        </w:rPr>
      </w:pPr>
      <w:r w:rsidRPr="00972BDF">
        <w:rPr>
          <w:sz w:val="24"/>
          <w:szCs w:val="24"/>
        </w:rPr>
        <w:t xml:space="preserve">With </w:t>
      </w:r>
      <w:r w:rsidR="00A217C0">
        <w:rPr>
          <w:sz w:val="24"/>
          <w:szCs w:val="24"/>
        </w:rPr>
        <w:t xml:space="preserve">nearly </w:t>
      </w:r>
      <w:r w:rsidRPr="00972BDF">
        <w:rPr>
          <w:sz w:val="24"/>
          <w:szCs w:val="24"/>
        </w:rPr>
        <w:t xml:space="preserve">any solution come multiple risks, </w:t>
      </w:r>
      <w:r w:rsidR="00683DAE">
        <w:rPr>
          <w:sz w:val="24"/>
          <w:szCs w:val="24"/>
        </w:rPr>
        <w:t xml:space="preserve">which is </w:t>
      </w:r>
      <w:r w:rsidRPr="00972BDF">
        <w:rPr>
          <w:sz w:val="24"/>
          <w:szCs w:val="24"/>
        </w:rPr>
        <w:t>especially true in large transportation companies.  Our software will only be effective if certain hindrances do not undermine the ease of use and practical implementation of the system.  Problems will arise if the information collected from the numerous hardware units is not reliable enough for practical use</w:t>
      </w:r>
      <w:r>
        <w:rPr>
          <w:sz w:val="24"/>
          <w:szCs w:val="24"/>
        </w:rPr>
        <w:t xml:space="preserve"> and if there is incompatibility among the technology speculated to be used</w:t>
      </w:r>
      <w:r w:rsidRPr="00972BDF">
        <w:rPr>
          <w:sz w:val="24"/>
          <w:szCs w:val="24"/>
        </w:rPr>
        <w:t xml:space="preserve">.  </w:t>
      </w:r>
    </w:p>
    <w:p w:rsidR="000A058A" w:rsidRDefault="000A058A" w:rsidP="000A058A">
      <w:pPr>
        <w:spacing w:after="0" w:line="240" w:lineRule="auto"/>
        <w:rPr>
          <w:sz w:val="24"/>
          <w:szCs w:val="24"/>
        </w:rPr>
      </w:pPr>
    </w:p>
    <w:p w:rsidR="000A058A" w:rsidRDefault="000A058A" w:rsidP="000A058A">
      <w:pPr>
        <w:spacing w:after="0" w:line="240" w:lineRule="auto"/>
        <w:rPr>
          <w:sz w:val="24"/>
          <w:szCs w:val="24"/>
        </w:rPr>
      </w:pPr>
      <w:r w:rsidRPr="00972BDF">
        <w:rPr>
          <w:sz w:val="24"/>
          <w:szCs w:val="24"/>
        </w:rPr>
        <w:t xml:space="preserve">This project is operating under the assumption that all data collected is completely accurate and can be fully transmitted through satellite and </w:t>
      </w:r>
      <w:r w:rsidR="00A217C0">
        <w:rPr>
          <w:sz w:val="24"/>
          <w:szCs w:val="24"/>
        </w:rPr>
        <w:t xml:space="preserve">be </w:t>
      </w:r>
      <w:r w:rsidRPr="00972BDF">
        <w:rPr>
          <w:sz w:val="24"/>
          <w:szCs w:val="24"/>
        </w:rPr>
        <w:t xml:space="preserve">successfully recorded.  Another major risk is that the implemented hardware will be too excessive in cost when compared to the benefits of the system.  </w:t>
      </w:r>
    </w:p>
    <w:p w:rsidR="000A058A" w:rsidRDefault="000A058A" w:rsidP="000A058A">
      <w:pPr>
        <w:spacing w:after="0" w:line="240" w:lineRule="auto"/>
        <w:rPr>
          <w:sz w:val="24"/>
          <w:szCs w:val="24"/>
        </w:rPr>
      </w:pPr>
    </w:p>
    <w:p w:rsidR="000A058A" w:rsidRPr="00972BDF" w:rsidRDefault="000A058A" w:rsidP="000A058A">
      <w:pPr>
        <w:spacing w:after="0" w:line="240" w:lineRule="auto"/>
        <w:rPr>
          <w:sz w:val="24"/>
          <w:szCs w:val="24"/>
        </w:rPr>
      </w:pPr>
      <w:r w:rsidRPr="00972BDF">
        <w:rPr>
          <w:sz w:val="24"/>
          <w:szCs w:val="24"/>
        </w:rPr>
        <w:t xml:space="preserve">JBHunt </w:t>
      </w:r>
      <w:r>
        <w:rPr>
          <w:sz w:val="24"/>
          <w:szCs w:val="24"/>
        </w:rPr>
        <w:t xml:space="preserve">or any other trucking fleet </w:t>
      </w:r>
      <w:r w:rsidRPr="00972BDF">
        <w:rPr>
          <w:sz w:val="24"/>
          <w:szCs w:val="24"/>
        </w:rPr>
        <w:t xml:space="preserve">may or may not want to embed the new system due to cost of the hardware or even the cost of changing their current system to align with the new process.  The cost of the time consumed in retrofitting the hardware must be considered when calculating the cost and benefits.  If these risks remain minor, the project has a very real chance </w:t>
      </w:r>
      <w:r w:rsidR="00A217C0">
        <w:rPr>
          <w:sz w:val="24"/>
          <w:szCs w:val="24"/>
        </w:rPr>
        <w:t>of</w:t>
      </w:r>
      <w:r w:rsidRPr="00972BDF">
        <w:rPr>
          <w:sz w:val="24"/>
          <w:szCs w:val="24"/>
        </w:rPr>
        <w:t xml:space="preserve"> becoming a major solution to the problems </w:t>
      </w:r>
      <w:r w:rsidR="00A217C0">
        <w:rPr>
          <w:sz w:val="24"/>
          <w:szCs w:val="24"/>
        </w:rPr>
        <w:t xml:space="preserve">of </w:t>
      </w:r>
      <w:r w:rsidRPr="00972BDF">
        <w:rPr>
          <w:sz w:val="24"/>
          <w:szCs w:val="24"/>
        </w:rPr>
        <w:t>tire management within JBHunt.</w:t>
      </w:r>
    </w:p>
    <w:p w:rsidR="000A058A" w:rsidRDefault="000A058A" w:rsidP="00A80115">
      <w:pPr>
        <w:rPr>
          <w:rFonts w:eastAsia="Times New Roman" w:cs="Times New Roman"/>
          <w:sz w:val="24"/>
          <w:szCs w:val="24"/>
        </w:rPr>
      </w:pPr>
    </w:p>
    <w:p w:rsidR="000A058A" w:rsidRDefault="000A058A">
      <w:pPr>
        <w:rPr>
          <w:rFonts w:eastAsia="Times New Roman" w:cs="Times New Roman"/>
          <w:b/>
          <w:bCs/>
          <w:sz w:val="40"/>
          <w:szCs w:val="40"/>
        </w:rPr>
      </w:pPr>
      <w:r>
        <w:rPr>
          <w:rFonts w:eastAsia="Times New Roman" w:cs="Times New Roman"/>
          <w:b/>
          <w:bCs/>
          <w:sz w:val="40"/>
          <w:szCs w:val="40"/>
        </w:rPr>
        <w:br w:type="page"/>
      </w:r>
    </w:p>
    <w:p w:rsidR="00CA102E" w:rsidRPr="00A80115" w:rsidRDefault="00CA102E" w:rsidP="00A80115">
      <w:pPr>
        <w:rPr>
          <w:sz w:val="24"/>
          <w:szCs w:val="24"/>
        </w:rPr>
      </w:pPr>
      <w:r>
        <w:rPr>
          <w:rFonts w:eastAsia="Times New Roman" w:cs="Times New Roman"/>
          <w:b/>
          <w:bCs/>
          <w:sz w:val="40"/>
          <w:szCs w:val="40"/>
        </w:rPr>
        <w:lastRenderedPageBreak/>
        <w:t>Technologies Used</w:t>
      </w:r>
      <w:r w:rsidRPr="004A5A6B">
        <w:rPr>
          <w:rFonts w:eastAsia="Times New Roman" w:cs="Times New Roman"/>
          <w:sz w:val="24"/>
          <w:szCs w:val="24"/>
        </w:rPr>
        <w:t xml:space="preserve"> </w:t>
      </w:r>
      <w:r w:rsidR="00C179EC" w:rsidRPr="00C179EC">
        <w:rPr>
          <w:rFonts w:eastAsia="Times New Roman" w:cs="Times New Roman"/>
          <w:sz w:val="24"/>
          <w:szCs w:val="24"/>
        </w:rPr>
        <w:pict>
          <v:rect id="_x0000_i1030" style="width:0;height:1.5pt" o:hralign="center" o:hrstd="t" o:hr="t" fillcolor="gray" stroked="f"/>
        </w:pict>
      </w:r>
    </w:p>
    <w:p w:rsidR="003855CF" w:rsidRDefault="00CA102E" w:rsidP="006B167B">
      <w:pPr>
        <w:spacing w:before="100" w:beforeAutospacing="1" w:after="100" w:afterAutospacing="1" w:line="240" w:lineRule="auto"/>
        <w:rPr>
          <w:rFonts w:eastAsia="Times New Roman" w:cs="Times New Roman"/>
          <w:b/>
          <w:sz w:val="24"/>
          <w:szCs w:val="24"/>
        </w:rPr>
      </w:pPr>
      <w:r w:rsidRPr="00CA102E">
        <w:rPr>
          <w:rFonts w:eastAsia="Times New Roman" w:cs="Times New Roman"/>
          <w:noProof/>
          <w:sz w:val="24"/>
          <w:szCs w:val="24"/>
        </w:rPr>
        <w:drawing>
          <wp:inline distT="0" distB="0" distL="0" distR="0">
            <wp:extent cx="6072827" cy="3721395"/>
            <wp:effectExtent l="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929100" cy="9956800"/>
                      <a:chOff x="-2044700" y="114300"/>
                      <a:chExt cx="16929100" cy="9956800"/>
                    </a:xfrm>
                  </a:grpSpPr>
                  <a:pic>
                    <a:nvPicPr>
                      <a:cNvPr id="226306" name="Picture 2"/>
                      <a:cNvPicPr>
                        <a:picLocks noChangeAspect="1" noChangeArrowheads="1"/>
                      </a:cNvPicPr>
                    </a:nvPicPr>
                    <a:blipFill>
                      <a:blip r:embed="rId12"/>
                      <a:srcRect/>
                      <a:stretch>
                        <a:fillRect/>
                      </a:stretch>
                    </a:blipFill>
                    <a:spPr bwMode="auto">
                      <a:xfrm>
                        <a:off x="-152400" y="6362700"/>
                        <a:ext cx="7848600" cy="3708400"/>
                      </a:xfrm>
                      <a:prstGeom prst="rect">
                        <a:avLst/>
                      </a:prstGeom>
                      <a:noFill/>
                      <a:ln w="12700">
                        <a:noFill/>
                        <a:miter lim="800000"/>
                        <a:headEnd/>
                        <a:tailEnd/>
                      </a:ln>
                    </a:spPr>
                  </a:pic>
                  <a:pic>
                    <a:nvPicPr>
                      <a:cNvPr id="226307" name="Picture 3"/>
                      <a:cNvPicPr>
                        <a:picLocks noChangeAspect="1" noChangeArrowheads="1"/>
                      </a:cNvPicPr>
                    </a:nvPicPr>
                    <a:blipFill>
                      <a:blip r:embed="rId13">
                        <a:grayscl/>
                      </a:blip>
                      <a:srcRect/>
                      <a:stretch>
                        <a:fillRect/>
                      </a:stretch>
                    </a:blipFill>
                    <a:spPr bwMode="auto">
                      <a:xfrm>
                        <a:off x="9626600" y="114300"/>
                        <a:ext cx="3162300" cy="3771900"/>
                      </a:xfrm>
                      <a:prstGeom prst="rect">
                        <a:avLst/>
                      </a:prstGeom>
                      <a:noFill/>
                      <a:ln w="12700">
                        <a:noFill/>
                        <a:miter lim="800000"/>
                        <a:headEnd/>
                        <a:tailEnd/>
                      </a:ln>
                    </a:spPr>
                  </a:pic>
                  <a:pic>
                    <a:nvPicPr>
                      <a:cNvPr id="226308" name="Picture 4"/>
                      <a:cNvPicPr>
                        <a:picLocks noChangeArrowheads="1"/>
                      </a:cNvPicPr>
                    </a:nvPicPr>
                    <a:blipFill>
                      <a:blip r:embed="rId14"/>
                      <a:srcRect/>
                      <a:stretch>
                        <a:fillRect/>
                      </a:stretch>
                    </a:blipFill>
                    <a:spPr bwMode="auto">
                      <a:xfrm>
                        <a:off x="4203700" y="5156200"/>
                        <a:ext cx="1447800" cy="1524000"/>
                      </a:xfrm>
                      <a:prstGeom prst="rect">
                        <a:avLst/>
                      </a:prstGeom>
                      <a:noFill/>
                      <a:ln w="12700">
                        <a:noFill/>
                        <a:miter lim="800000"/>
                        <a:headEnd/>
                        <a:tailEnd/>
                      </a:ln>
                    </a:spPr>
                  </a:pic>
                  <a:pic>
                    <a:nvPicPr>
                      <a:cNvPr id="226309" name="Picture 5"/>
                      <a:cNvPicPr>
                        <a:picLocks noChangeAspect="1" noChangeArrowheads="1"/>
                      </a:cNvPicPr>
                    </a:nvPicPr>
                    <a:blipFill>
                      <a:blip r:embed="rId15"/>
                      <a:srcRect/>
                      <a:stretch>
                        <a:fillRect/>
                      </a:stretch>
                    </a:blipFill>
                    <a:spPr bwMode="auto">
                      <a:xfrm>
                        <a:off x="8801100" y="2222500"/>
                        <a:ext cx="1358900" cy="1528763"/>
                      </a:xfrm>
                      <a:prstGeom prst="rect">
                        <a:avLst/>
                      </a:prstGeom>
                      <a:noFill/>
                      <a:ln w="12700">
                        <a:noFill/>
                        <a:miter lim="800000"/>
                        <a:headEnd/>
                        <a:tailEnd/>
                      </a:ln>
                    </a:spPr>
                  </a:pic>
                  <a:pic>
                    <a:nvPicPr>
                      <a:cNvPr id="226310" name="Picture 6"/>
                      <a:cNvPicPr>
                        <a:picLocks noChangeAspect="1" noChangeArrowheads="1"/>
                      </a:cNvPicPr>
                    </a:nvPicPr>
                    <a:blipFill>
                      <a:blip r:embed="rId16"/>
                      <a:srcRect/>
                      <a:stretch>
                        <a:fillRect/>
                      </a:stretch>
                    </a:blipFill>
                    <a:spPr bwMode="auto">
                      <a:xfrm>
                        <a:off x="381000" y="165100"/>
                        <a:ext cx="1714500" cy="1714500"/>
                      </a:xfrm>
                      <a:prstGeom prst="rect">
                        <a:avLst/>
                      </a:prstGeom>
                      <a:noFill/>
                      <a:ln w="12700">
                        <a:noFill/>
                        <a:miter lim="800000"/>
                        <a:headEnd/>
                        <a:tailEnd/>
                      </a:ln>
                    </a:spPr>
                  </a:pic>
                  <a:sp>
                    <a:nvSpPr>
                      <a:cNvPr id="226311" name="Line 7"/>
                      <a:cNvSpPr>
                        <a:spLocks noChangeShapeType="1"/>
                      </a:cNvSpPr>
                    </a:nvSpPr>
                    <a:spPr bwMode="auto">
                      <a:xfrm>
                        <a:off x="381000" y="2624138"/>
                        <a:ext cx="0" cy="5305425"/>
                      </a:xfrm>
                      <a:prstGeom prst="line">
                        <a:avLst/>
                      </a:prstGeom>
                      <a:noFill/>
                      <a:ln w="63500" cap="rnd">
                        <a:solidFill>
                          <a:schemeClr val="tx1"/>
                        </a:solidFill>
                        <a:prstDash val="sysDot"/>
                        <a:miter lim="800000"/>
                        <a:headEnd type="stealth" w="med" len="med"/>
                        <a:tailEnd/>
                      </a:ln>
                    </a:spPr>
                    <a:txSp>
                      <a:txBody>
                        <a:bodyPr lIns="0" tIns="0" rIns="0" bIns="0"/>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endParaRPr lang="en-US"/>
                        </a:p>
                      </a:txBody>
                      <a:useSpRect/>
                    </a:txSp>
                  </a:sp>
                  <a:sp>
                    <a:nvSpPr>
                      <a:cNvPr id="226312" name="Line 8"/>
                      <a:cNvSpPr>
                        <a:spLocks noChangeShapeType="1"/>
                      </a:cNvSpPr>
                    </a:nvSpPr>
                    <a:spPr bwMode="auto">
                      <a:xfrm flipH="1">
                        <a:off x="2441575" y="469900"/>
                        <a:ext cx="7388225" cy="0"/>
                      </a:xfrm>
                      <a:prstGeom prst="line">
                        <a:avLst/>
                      </a:prstGeom>
                      <a:noFill/>
                      <a:ln w="63500" cap="rnd">
                        <a:solidFill>
                          <a:schemeClr val="tx1"/>
                        </a:solidFill>
                        <a:prstDash val="sysDot"/>
                        <a:miter lim="800000"/>
                        <a:headEnd type="stealth" w="med" len="med"/>
                        <a:tailEnd/>
                      </a:ln>
                    </a:spPr>
                    <a:txSp>
                      <a:txBody>
                        <a:bodyPr lIns="0" tIns="0" rIns="0" bIns="0"/>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endParaRPr lang="en-US"/>
                        </a:p>
                      </a:txBody>
                      <a:useSpRect/>
                    </a:txSp>
                  </a:sp>
                  <a:sp>
                    <a:nvSpPr>
                      <a:cNvPr id="226313" name="Rectangle 9"/>
                      <a:cNvSpPr>
                        <a:spLocks/>
                      </a:cNvSpPr>
                    </a:nvSpPr>
                    <a:spPr bwMode="auto">
                      <a:xfrm>
                        <a:off x="563563" y="4168795"/>
                        <a:ext cx="3384550" cy="3016210"/>
                      </a:xfrm>
                      <a:prstGeom prst="rect">
                        <a:avLst/>
                      </a:prstGeom>
                      <a:noFill/>
                      <a:ln w="12700">
                        <a:noFill/>
                        <a:miter lim="800000"/>
                        <a:headEnd/>
                        <a:tailEnd/>
                      </a:ln>
                    </a:spPr>
                    <a:txSp>
                      <a:txBody>
                        <a:bodyPr lIns="0" tIns="0" rIns="0" bIns="0" anchor="ctr">
                          <a:spAutoFit/>
                        </a:bodyPr>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pPr algn="l"/>
                          <a:r>
                            <a:rPr lang="en-US" sz="2800" dirty="0">
                              <a:solidFill>
                                <a:schemeClr val="tx1"/>
                              </a:solidFill>
                              <a:latin typeface="Calibri" pitchFamily="34" charset="0"/>
                            </a:rPr>
                            <a:t>- RFID Tags</a:t>
                          </a:r>
                        </a:p>
                        <a:p>
                          <a:pPr algn="l"/>
                          <a:r>
                            <a:rPr lang="en-US" sz="2800" dirty="0">
                              <a:solidFill>
                                <a:schemeClr val="tx1"/>
                              </a:solidFill>
                              <a:latin typeface="Calibri" pitchFamily="34" charset="0"/>
                            </a:rPr>
                            <a:t>- Pressure Sensors</a:t>
                          </a:r>
                        </a:p>
                        <a:p>
                          <a:pPr algn="l"/>
                          <a:r>
                            <a:rPr lang="en-US" sz="2800" dirty="0">
                              <a:solidFill>
                                <a:schemeClr val="tx1"/>
                              </a:solidFill>
                              <a:latin typeface="Calibri" pitchFamily="34" charset="0"/>
                            </a:rPr>
                            <a:t>- On-board RFID Readers</a:t>
                          </a:r>
                        </a:p>
                        <a:p>
                          <a:pPr algn="l"/>
                          <a:r>
                            <a:rPr lang="en-US" sz="2800" dirty="0">
                              <a:solidFill>
                                <a:schemeClr val="tx1"/>
                              </a:solidFill>
                              <a:latin typeface="Calibri" pitchFamily="34" charset="0"/>
                            </a:rPr>
                            <a:t>- Satellite transmitter / GPS</a:t>
                          </a:r>
                        </a:p>
                        <a:p>
                          <a:endParaRPr lang="en-US" sz="2800" dirty="0">
                            <a:solidFill>
                              <a:schemeClr val="tx1"/>
                            </a:solidFill>
                            <a:latin typeface="Calibri" pitchFamily="34" charset="0"/>
                          </a:endParaRPr>
                        </a:p>
                      </a:txBody>
                      <a:useSpRect/>
                    </a:txSp>
                  </a:sp>
                  <a:sp>
                    <a:nvSpPr>
                      <a:cNvPr id="226314" name="Rectangle 10"/>
                      <a:cNvSpPr>
                        <a:spLocks/>
                      </a:cNvSpPr>
                    </a:nvSpPr>
                    <a:spPr bwMode="auto">
                      <a:xfrm>
                        <a:off x="-2044700" y="927100"/>
                        <a:ext cx="9345613" cy="812800"/>
                      </a:xfrm>
                      <a:prstGeom prst="rect">
                        <a:avLst/>
                      </a:prstGeom>
                      <a:noFill/>
                      <a:ln w="12700">
                        <a:noFill/>
                        <a:miter lim="800000"/>
                        <a:headEnd/>
                        <a:tailEnd/>
                      </a:ln>
                    </a:spPr>
                    <a:txSp>
                      <a:txBody>
                        <a:bodyPr lIns="0" tIns="0" rIns="0" bIns="0" anchor="ctr"/>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r>
                            <a:rPr lang="en-US" sz="2800" dirty="0">
                              <a:solidFill>
                                <a:schemeClr val="tx1"/>
                              </a:solidFill>
                              <a:latin typeface="Calibri" pitchFamily="34" charset="0"/>
                            </a:rPr>
                            <a:t>Satellite</a:t>
                          </a:r>
                        </a:p>
                        <a:p>
                          <a:endParaRPr lang="en-US" sz="2400" dirty="0">
                            <a:solidFill>
                              <a:schemeClr val="tx1"/>
                            </a:solidFill>
                          </a:endParaRPr>
                        </a:p>
                      </a:txBody>
                      <a:useSpRect/>
                    </a:txSp>
                  </a:sp>
                  <a:sp>
                    <a:nvSpPr>
                      <a:cNvPr id="226315" name="Rectangle 11"/>
                      <a:cNvSpPr>
                        <a:spLocks/>
                      </a:cNvSpPr>
                    </a:nvSpPr>
                    <a:spPr bwMode="auto">
                      <a:xfrm>
                        <a:off x="8712200" y="4191000"/>
                        <a:ext cx="6172200" cy="1879600"/>
                      </a:xfrm>
                      <a:prstGeom prst="rect">
                        <a:avLst/>
                      </a:prstGeom>
                      <a:noFill/>
                      <a:ln w="12700">
                        <a:noFill/>
                        <a:miter lim="800000"/>
                        <a:headEnd/>
                        <a:tailEnd/>
                      </a:ln>
                    </a:spPr>
                    <a:txSp>
                      <a:txBody>
                        <a:bodyPr lIns="0" tIns="0" rIns="0" bIns="0" anchor="ctr"/>
                        <a:lstStyle>
                          <a:defPPr>
                            <a:defRPr lang="en-US"/>
                          </a:defPPr>
                          <a:lvl1pPr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1pPr>
                          <a:lvl2pPr marL="4572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2pPr>
                          <a:lvl3pPr marL="9144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3pPr>
                          <a:lvl4pPr marL="13716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4pPr>
                          <a:lvl5pPr marL="1828800" algn="ctr" rtl="0" fontAlgn="base">
                            <a:spcBef>
                              <a:spcPct val="0"/>
                            </a:spcBef>
                            <a:spcAft>
                              <a:spcPct val="0"/>
                            </a:spcAft>
                            <a:defRPr sz="4200" kern="1200">
                              <a:solidFill>
                                <a:srgbClr val="414141"/>
                              </a:solidFill>
                              <a:latin typeface="Gill Sans Light" pitchFamily="-108" charset="0"/>
                              <a:ea typeface="ヒラギノ角ゴ ProN W3" pitchFamily="-108" charset="-128"/>
                              <a:cs typeface="+mn-cs"/>
                              <a:sym typeface="Gill Sans Light" pitchFamily="-108" charset="0"/>
                            </a:defRPr>
                          </a:lvl5pPr>
                          <a:lvl6pPr marL="22860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6pPr>
                          <a:lvl7pPr marL="27432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7pPr>
                          <a:lvl8pPr marL="32004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8pPr>
                          <a:lvl9pPr marL="3657600" algn="l" defTabSz="914400" rtl="0" eaLnBrk="1" latinLnBrk="0" hangingPunct="1">
                            <a:defRPr sz="4200" kern="1200">
                              <a:solidFill>
                                <a:srgbClr val="414141"/>
                              </a:solidFill>
                              <a:latin typeface="Gill Sans Light" pitchFamily="-108" charset="0"/>
                              <a:ea typeface="ヒラギノ角ゴ ProN W3" pitchFamily="-108" charset="-128"/>
                              <a:cs typeface="+mn-cs"/>
                              <a:sym typeface="Gill Sans Light" pitchFamily="-108" charset="0"/>
                            </a:defRPr>
                          </a:lvl9pPr>
                        </a:lstStyle>
                        <a:p>
                          <a:pPr marL="342900" algn="l"/>
                          <a:r>
                            <a:rPr lang="en-US" sz="2800" dirty="0">
                              <a:solidFill>
                                <a:schemeClr val="tx1"/>
                              </a:solidFill>
                              <a:latin typeface="Calibri" pitchFamily="34" charset="0"/>
                            </a:rPr>
                            <a:t>- Data processing engine</a:t>
                          </a:r>
                        </a:p>
                        <a:p>
                          <a:pPr marL="342900" algn="l"/>
                          <a:r>
                            <a:rPr lang="en-US" sz="2800" dirty="0">
                              <a:solidFill>
                                <a:schemeClr val="tx1"/>
                              </a:solidFill>
                              <a:latin typeface="Calibri" pitchFamily="34" charset="0"/>
                            </a:rPr>
                            <a:t>- Inventory Management</a:t>
                          </a:r>
                        </a:p>
                        <a:p>
                          <a:pPr marL="342900" algn="l"/>
                          <a:r>
                            <a:rPr lang="en-US" sz="2800" dirty="0">
                              <a:solidFill>
                                <a:schemeClr val="tx1"/>
                              </a:solidFill>
                              <a:latin typeface="Calibri" pitchFamily="34" charset="0"/>
                            </a:rPr>
                            <a:t>- Reporting Services</a:t>
                          </a:r>
                        </a:p>
                        <a:p>
                          <a:pPr marL="342900" algn="l"/>
                          <a:endParaRPr lang="en-US" sz="2800" dirty="0">
                            <a:solidFill>
                              <a:schemeClr val="tx1"/>
                            </a:solidFill>
                            <a:latin typeface="Calibri" pitchFamily="34" charset="0"/>
                          </a:endParaRPr>
                        </a:p>
                        <a:p>
                          <a:pPr marL="342900" algn="l"/>
                          <a:endParaRPr lang="en-US" sz="2800" dirty="0">
                            <a:solidFill>
                              <a:schemeClr val="tx1"/>
                            </a:solidFill>
                            <a:latin typeface="Calibri" pitchFamily="34" charset="0"/>
                          </a:endParaRPr>
                        </a:p>
                      </a:txBody>
                      <a:useSpRect/>
                    </a:txSp>
                  </a:sp>
                </lc:lockedCanvas>
              </a:graphicData>
            </a:graphic>
          </wp:inline>
        </w:drawing>
      </w:r>
      <w:r w:rsidR="00A80115">
        <w:rPr>
          <w:rFonts w:eastAsia="Times New Roman" w:cs="Times New Roman"/>
          <w:sz w:val="24"/>
          <w:szCs w:val="24"/>
        </w:rPr>
        <w:br/>
      </w:r>
    </w:p>
    <w:p w:rsidR="00A80115" w:rsidRDefault="00A80115" w:rsidP="006B167B">
      <w:pPr>
        <w:spacing w:before="100" w:beforeAutospacing="1" w:after="100" w:afterAutospacing="1" w:line="240" w:lineRule="auto"/>
        <w:rPr>
          <w:rFonts w:eastAsia="Times New Roman" w:cs="Times New Roman"/>
          <w:sz w:val="24"/>
          <w:szCs w:val="24"/>
          <w:u w:val="single"/>
        </w:rPr>
      </w:pPr>
      <w:r w:rsidRPr="00A80115">
        <w:rPr>
          <w:rFonts w:eastAsia="Times New Roman" w:cs="Times New Roman"/>
          <w:b/>
          <w:sz w:val="24"/>
          <w:szCs w:val="24"/>
        </w:rPr>
        <w:t>Pressure Sensor</w:t>
      </w:r>
      <w:r>
        <w:rPr>
          <w:rFonts w:eastAsia="Times New Roman" w:cs="Times New Roman"/>
          <w:sz w:val="24"/>
          <w:szCs w:val="24"/>
        </w:rPr>
        <w:t xml:space="preserve">: </w:t>
      </w:r>
      <w:r w:rsidRPr="00205989">
        <w:rPr>
          <w:rFonts w:eastAsia="Times New Roman" w:cs="Times New Roman"/>
          <w:i/>
          <w:sz w:val="24"/>
          <w:szCs w:val="24"/>
        </w:rPr>
        <w:t xml:space="preserve">Doran Tire Pressure Monitoring Systems </w:t>
      </w:r>
      <w:hyperlink r:id="rId19" w:history="1">
        <w:r w:rsidRPr="00DA3CD5">
          <w:rPr>
            <w:rStyle w:val="Hyperlink"/>
            <w:rFonts w:eastAsia="Times New Roman" w:cs="Times New Roman"/>
            <w:sz w:val="24"/>
            <w:szCs w:val="24"/>
          </w:rPr>
          <w:t>http://www.doranmfg.com/tirepressuremonitorproducts.htm</w:t>
        </w:r>
      </w:hyperlink>
    </w:p>
    <w:p w:rsidR="00CA102E" w:rsidRDefault="00A80115" w:rsidP="006B167B">
      <w:pPr>
        <w:spacing w:before="100" w:beforeAutospacing="1" w:after="100" w:afterAutospacing="1" w:line="240" w:lineRule="auto"/>
        <w:rPr>
          <w:rFonts w:eastAsia="Times New Roman" w:cs="Times New Roman"/>
          <w:sz w:val="24"/>
          <w:szCs w:val="24"/>
          <w:u w:val="single"/>
        </w:rPr>
      </w:pPr>
      <w:r w:rsidRPr="00A80115">
        <w:rPr>
          <w:rFonts w:eastAsia="Times New Roman" w:cs="Times New Roman"/>
          <w:b/>
          <w:sz w:val="24"/>
          <w:szCs w:val="24"/>
        </w:rPr>
        <w:t>On Board Computer/Transmitter:</w:t>
      </w:r>
      <w:r w:rsidR="009A1671">
        <w:rPr>
          <w:rFonts w:eastAsia="Times New Roman" w:cs="Times New Roman"/>
          <w:sz w:val="24"/>
          <w:szCs w:val="24"/>
        </w:rPr>
        <w:t xml:space="preserve"> </w:t>
      </w:r>
      <w:r w:rsidR="009A1671" w:rsidRPr="00205989">
        <w:rPr>
          <w:rFonts w:eastAsia="Times New Roman" w:cs="Times New Roman"/>
          <w:i/>
          <w:sz w:val="24"/>
          <w:szCs w:val="24"/>
        </w:rPr>
        <w:t>Driver</w:t>
      </w:r>
      <w:r w:rsidRPr="00205989">
        <w:rPr>
          <w:rFonts w:eastAsia="Times New Roman" w:cs="Times New Roman"/>
          <w:i/>
          <w:sz w:val="24"/>
          <w:szCs w:val="24"/>
        </w:rPr>
        <w:t>Tech TruckPC</w:t>
      </w:r>
      <w:r>
        <w:rPr>
          <w:rFonts w:eastAsia="Times New Roman" w:cs="Times New Roman"/>
          <w:sz w:val="24"/>
          <w:szCs w:val="24"/>
        </w:rPr>
        <w:t xml:space="preserve"> </w:t>
      </w:r>
      <w:hyperlink r:id="rId20" w:history="1">
        <w:r w:rsidRPr="00DA3CD5">
          <w:rPr>
            <w:rStyle w:val="Hyperlink"/>
            <w:rFonts w:eastAsia="Times New Roman" w:cs="Times New Roman"/>
            <w:sz w:val="24"/>
            <w:szCs w:val="24"/>
          </w:rPr>
          <w:t>http://www.drivertech.com/commercial/index.html</w:t>
        </w:r>
      </w:hyperlink>
    </w:p>
    <w:p w:rsidR="00A80115" w:rsidRDefault="00BE0A48" w:rsidP="00A80115">
      <w:pPr>
        <w:spacing w:before="100" w:beforeAutospacing="1" w:after="100" w:afterAutospacing="1" w:line="240" w:lineRule="auto"/>
      </w:pPr>
      <w:r>
        <w:rPr>
          <w:rFonts w:eastAsia="Times New Roman" w:cs="Times New Roman"/>
          <w:b/>
          <w:sz w:val="24"/>
          <w:szCs w:val="24"/>
        </w:rPr>
        <w:t>RFID Tags</w:t>
      </w:r>
      <w:r w:rsidR="00A80115" w:rsidRPr="00A80115">
        <w:rPr>
          <w:rFonts w:eastAsia="Times New Roman" w:cs="Times New Roman"/>
          <w:b/>
          <w:sz w:val="24"/>
          <w:szCs w:val="24"/>
        </w:rPr>
        <w:t>:</w:t>
      </w:r>
      <w:r w:rsidR="00A80115">
        <w:rPr>
          <w:rFonts w:eastAsia="Times New Roman" w:cs="Times New Roman"/>
          <w:sz w:val="24"/>
          <w:szCs w:val="24"/>
        </w:rPr>
        <w:t xml:space="preserve"> </w:t>
      </w:r>
      <w:r w:rsidRPr="00205989">
        <w:rPr>
          <w:rFonts w:eastAsia="Times New Roman" w:cs="Times New Roman"/>
          <w:i/>
          <w:sz w:val="24"/>
          <w:szCs w:val="24"/>
        </w:rPr>
        <w:t>Tire-Track LLC</w:t>
      </w:r>
      <w:ins w:id="1" w:author="janiva" w:date="2009-11-17T15:52:00Z">
        <w:r w:rsidR="004F3F16">
          <w:rPr>
            <w:rFonts w:eastAsia="Times New Roman" w:cs="Times New Roman"/>
            <w:i/>
            <w:sz w:val="24"/>
            <w:szCs w:val="24"/>
          </w:rPr>
          <w:t xml:space="preserve">                                                                                                  </w:t>
        </w:r>
      </w:ins>
      <w:r w:rsidR="00A80115">
        <w:rPr>
          <w:rFonts w:eastAsia="Times New Roman" w:cs="Times New Roman"/>
          <w:sz w:val="24"/>
          <w:szCs w:val="24"/>
        </w:rPr>
        <w:t xml:space="preserve"> </w:t>
      </w:r>
      <w:hyperlink r:id="rId21" w:history="1">
        <w:r w:rsidRPr="00DA3CD5">
          <w:rPr>
            <w:rStyle w:val="Hyperlink"/>
            <w:rFonts w:eastAsia="Times New Roman" w:cs="Times New Roman"/>
            <w:sz w:val="24"/>
            <w:szCs w:val="24"/>
          </w:rPr>
          <w:t>http://www.tire-track.com/Products.html</w:t>
        </w:r>
      </w:hyperlink>
    </w:p>
    <w:p w:rsidR="000A058A" w:rsidRPr="000A058A" w:rsidRDefault="000A058A" w:rsidP="00A80115">
      <w:pPr>
        <w:spacing w:before="100" w:beforeAutospacing="1" w:after="100" w:afterAutospacing="1" w:line="240" w:lineRule="auto"/>
        <w:rPr>
          <w:rFonts w:eastAsia="Times New Roman" w:cs="Times New Roman"/>
          <w:sz w:val="24"/>
          <w:szCs w:val="24"/>
        </w:rPr>
      </w:pPr>
      <w:r w:rsidRPr="000A058A">
        <w:rPr>
          <w:b/>
          <w:sz w:val="24"/>
          <w:szCs w:val="24"/>
        </w:rPr>
        <w:t>RFID Readers</w:t>
      </w:r>
      <w:r w:rsidRPr="000A058A">
        <w:rPr>
          <w:sz w:val="24"/>
          <w:szCs w:val="24"/>
        </w:rPr>
        <w:t>:</w:t>
      </w:r>
      <w:r>
        <w:rPr>
          <w:sz w:val="24"/>
          <w:szCs w:val="24"/>
        </w:rPr>
        <w:t xml:space="preserve"> </w:t>
      </w:r>
      <w:r w:rsidR="003855CF" w:rsidRPr="00205989">
        <w:rPr>
          <w:i/>
          <w:sz w:val="24"/>
          <w:szCs w:val="24"/>
        </w:rPr>
        <w:t>Trossen Robotics</w:t>
      </w:r>
      <w:r w:rsidR="003855CF">
        <w:rPr>
          <w:sz w:val="24"/>
          <w:szCs w:val="24"/>
        </w:rPr>
        <w:t xml:space="preserve"> </w:t>
      </w:r>
      <w:ins w:id="2" w:author="janiva" w:date="2009-11-17T15:52:00Z">
        <w:r w:rsidR="004F3F16">
          <w:rPr>
            <w:sz w:val="24"/>
            <w:szCs w:val="24"/>
          </w:rPr>
          <w:t xml:space="preserve">                                                  </w:t>
        </w:r>
      </w:ins>
      <w:hyperlink r:id="rId22" w:history="1">
        <w:r w:rsidR="003855CF" w:rsidRPr="00E91D4E">
          <w:rPr>
            <w:rStyle w:val="Hyperlink"/>
            <w:sz w:val="24"/>
            <w:szCs w:val="24"/>
          </w:rPr>
          <w:t>http://www.trossenrobotics.com/c/usb-serial-rfid-readers-tags-kits.aspx</w:t>
        </w:r>
      </w:hyperlink>
      <w:r w:rsidR="003855CF">
        <w:rPr>
          <w:sz w:val="24"/>
          <w:szCs w:val="24"/>
        </w:rPr>
        <w:t xml:space="preserve"> </w:t>
      </w:r>
    </w:p>
    <w:p w:rsidR="00972BDF" w:rsidRDefault="00BE0A48" w:rsidP="00A217C0">
      <w:pPr>
        <w:spacing w:before="100" w:beforeAutospacing="1" w:after="100" w:afterAutospacing="1" w:line="240" w:lineRule="auto"/>
      </w:pPr>
      <w:r w:rsidRPr="00BE0A48">
        <w:rPr>
          <w:rFonts w:eastAsia="Times New Roman" w:cs="Times New Roman"/>
          <w:b/>
          <w:sz w:val="24"/>
          <w:szCs w:val="24"/>
        </w:rPr>
        <w:t>Programming Languages</w:t>
      </w:r>
      <w:r>
        <w:rPr>
          <w:rFonts w:eastAsia="Times New Roman" w:cs="Times New Roman"/>
          <w:sz w:val="24"/>
          <w:szCs w:val="24"/>
        </w:rPr>
        <w:t>: Visual C++, MySQL, Visual C#,  Python</w:t>
      </w:r>
    </w:p>
    <w:p w:rsidR="00383204" w:rsidRDefault="00383204">
      <w:pPr>
        <w:rPr>
          <w:rFonts w:eastAsia="Times New Roman" w:cs="Times New Roman"/>
          <w:b/>
          <w:bCs/>
          <w:sz w:val="40"/>
          <w:szCs w:val="40"/>
        </w:rPr>
      </w:pPr>
      <w:r>
        <w:rPr>
          <w:rFonts w:eastAsia="Times New Roman" w:cs="Times New Roman"/>
          <w:b/>
          <w:bCs/>
          <w:sz w:val="40"/>
          <w:szCs w:val="40"/>
        </w:rPr>
        <w:br w:type="page"/>
      </w:r>
    </w:p>
    <w:p w:rsidR="008A5E6A" w:rsidRDefault="008A5E6A" w:rsidP="00972BDF">
      <w:r>
        <w:rPr>
          <w:rFonts w:eastAsia="Times New Roman" w:cs="Times New Roman"/>
          <w:b/>
          <w:bCs/>
          <w:sz w:val="40"/>
          <w:szCs w:val="40"/>
        </w:rPr>
        <w:lastRenderedPageBreak/>
        <w:t>Schedule</w:t>
      </w:r>
      <w:r w:rsidR="00C179EC" w:rsidRPr="00C179EC">
        <w:rPr>
          <w:rFonts w:eastAsia="Times New Roman" w:cs="Times New Roman"/>
          <w:sz w:val="24"/>
          <w:szCs w:val="24"/>
        </w:rPr>
        <w:pict>
          <v:rect id="_x0000_i1031" style="width:0;height:1.5pt" o:hralign="center" o:hrstd="t" o:hr="t" fillcolor="gray" stroked="f"/>
        </w:pict>
      </w:r>
    </w:p>
    <w:tbl>
      <w:tblPr>
        <w:tblW w:w="7200" w:type="dxa"/>
        <w:tblInd w:w="738" w:type="dxa"/>
        <w:tblLook w:val="0000"/>
      </w:tblPr>
      <w:tblGrid>
        <w:gridCol w:w="3060"/>
        <w:gridCol w:w="2250"/>
        <w:gridCol w:w="1890"/>
      </w:tblGrid>
      <w:tr w:rsidR="00BC130E" w:rsidTr="00374018">
        <w:trPr>
          <w:trHeight w:val="315"/>
        </w:trPr>
        <w:tc>
          <w:tcPr>
            <w:tcW w:w="3060" w:type="dxa"/>
            <w:tcBorders>
              <w:top w:val="single" w:sz="8" w:space="0" w:color="auto"/>
              <w:left w:val="single" w:sz="8" w:space="0" w:color="auto"/>
              <w:bottom w:val="nil"/>
              <w:right w:val="single" w:sz="4" w:space="0" w:color="auto"/>
            </w:tcBorders>
            <w:shd w:val="clear" w:color="auto" w:fill="auto"/>
            <w:noWrap/>
            <w:vAlign w:val="center"/>
          </w:tcPr>
          <w:p w:rsidR="00BC130E" w:rsidRPr="00324CA8" w:rsidRDefault="00BC130E" w:rsidP="00374018">
            <w:r w:rsidRPr="00324CA8">
              <w:t> </w:t>
            </w:r>
          </w:p>
        </w:tc>
        <w:tc>
          <w:tcPr>
            <w:tcW w:w="2250" w:type="dxa"/>
            <w:tcBorders>
              <w:top w:val="single" w:sz="8" w:space="0" w:color="auto"/>
              <w:left w:val="single" w:sz="8" w:space="0" w:color="auto"/>
              <w:bottom w:val="nil"/>
              <w:right w:val="single" w:sz="4" w:space="0" w:color="auto"/>
            </w:tcBorders>
            <w:vAlign w:val="center"/>
          </w:tcPr>
          <w:p w:rsidR="00BC130E" w:rsidRPr="00324CA8" w:rsidRDefault="00BC130E" w:rsidP="00374018">
            <w:pPr>
              <w:jc w:val="center"/>
              <w:rPr>
                <w:b/>
              </w:rPr>
            </w:pPr>
            <w:r w:rsidRPr="00324CA8">
              <w:rPr>
                <w:b/>
              </w:rPr>
              <w:t>Fall</w:t>
            </w:r>
          </w:p>
        </w:tc>
        <w:tc>
          <w:tcPr>
            <w:tcW w:w="1890" w:type="dxa"/>
            <w:tcBorders>
              <w:top w:val="single" w:sz="8" w:space="0" w:color="auto"/>
              <w:left w:val="single" w:sz="8" w:space="0" w:color="auto"/>
              <w:bottom w:val="nil"/>
              <w:right w:val="single" w:sz="8" w:space="0" w:color="auto"/>
            </w:tcBorders>
            <w:vAlign w:val="center"/>
          </w:tcPr>
          <w:p w:rsidR="00BC130E" w:rsidRPr="00324CA8" w:rsidRDefault="00BC130E" w:rsidP="00374018">
            <w:pPr>
              <w:jc w:val="center"/>
              <w:rPr>
                <w:b/>
              </w:rPr>
            </w:pPr>
            <w:r w:rsidRPr="00324CA8">
              <w:rPr>
                <w:b/>
              </w:rPr>
              <w:t>Spring</w:t>
            </w:r>
          </w:p>
        </w:tc>
      </w:tr>
      <w:tr w:rsidR="00BC130E" w:rsidTr="00374018">
        <w:trPr>
          <w:trHeight w:val="330"/>
        </w:trPr>
        <w:tc>
          <w:tcPr>
            <w:tcW w:w="3060" w:type="dxa"/>
            <w:tcBorders>
              <w:top w:val="single" w:sz="4" w:space="0" w:color="auto"/>
              <w:left w:val="single" w:sz="8" w:space="0" w:color="auto"/>
              <w:right w:val="nil"/>
            </w:tcBorders>
            <w:shd w:val="clear" w:color="auto" w:fill="auto"/>
            <w:noWrap/>
            <w:vAlign w:val="center"/>
          </w:tcPr>
          <w:p w:rsidR="00BC130E" w:rsidRDefault="00BC130E" w:rsidP="00374018">
            <w:r>
              <w:t>1. Understanding …</w:t>
            </w:r>
          </w:p>
        </w:tc>
        <w:tc>
          <w:tcPr>
            <w:tcW w:w="2250" w:type="dxa"/>
            <w:tcBorders>
              <w:top w:val="single" w:sz="4" w:space="0" w:color="auto"/>
              <w:left w:val="single" w:sz="8" w:space="0" w:color="auto"/>
              <w:right w:val="nil"/>
            </w:tcBorders>
            <w:vAlign w:val="center"/>
          </w:tcPr>
          <w:p w:rsidR="00BC130E" w:rsidRDefault="00C179EC" w:rsidP="00374018">
            <w:r>
              <w:rPr>
                <w:noProof/>
              </w:rPr>
              <w:pict>
                <v:rect id="_x0000_s1041" style="position:absolute;margin-left:19.5pt;margin-top:5.75pt;width:66.75pt;height:5.05pt;z-index:251660288;mso-position-horizontal-relative:text;mso-position-vertical-relative:text" fillcolor="black"/>
              </w:pict>
            </w:r>
          </w:p>
        </w:tc>
        <w:tc>
          <w:tcPr>
            <w:tcW w:w="1890" w:type="dxa"/>
            <w:tcBorders>
              <w:top w:val="single" w:sz="4" w:space="0" w:color="auto"/>
              <w:left w:val="single" w:sz="8" w:space="0" w:color="auto"/>
              <w:right w:val="single" w:sz="8" w:space="0" w:color="auto"/>
            </w:tcBorders>
            <w:vAlign w:val="center"/>
          </w:tcPr>
          <w:p w:rsidR="00BC130E" w:rsidRDefault="00BC130E" w:rsidP="00374018"/>
        </w:tc>
      </w:tr>
      <w:tr w:rsidR="00BC130E" w:rsidTr="00374018">
        <w:trPr>
          <w:trHeight w:val="345"/>
        </w:trPr>
        <w:tc>
          <w:tcPr>
            <w:tcW w:w="3060" w:type="dxa"/>
            <w:tcBorders>
              <w:top w:val="nil"/>
              <w:left w:val="single" w:sz="8" w:space="0" w:color="auto"/>
              <w:bottom w:val="nil"/>
              <w:right w:val="single" w:sz="4" w:space="0" w:color="auto"/>
            </w:tcBorders>
            <w:shd w:val="clear" w:color="auto" w:fill="auto"/>
            <w:noWrap/>
            <w:vAlign w:val="center"/>
          </w:tcPr>
          <w:p w:rsidR="00BC130E" w:rsidRDefault="00BC130E" w:rsidP="00374018">
            <w:r>
              <w:t>2. Design …</w:t>
            </w:r>
          </w:p>
        </w:tc>
        <w:tc>
          <w:tcPr>
            <w:tcW w:w="2250" w:type="dxa"/>
            <w:tcBorders>
              <w:top w:val="nil"/>
              <w:left w:val="single" w:sz="8" w:space="0" w:color="auto"/>
              <w:bottom w:val="nil"/>
              <w:right w:val="single" w:sz="4" w:space="0" w:color="auto"/>
            </w:tcBorders>
            <w:vAlign w:val="center"/>
          </w:tcPr>
          <w:p w:rsidR="00BC130E" w:rsidRDefault="00C179EC" w:rsidP="00374018">
            <w:r>
              <w:rPr>
                <w:noProof/>
              </w:rPr>
              <w:pict>
                <v:rect id="_x0000_s1042" style="position:absolute;margin-left:60.95pt;margin-top:6pt;width:104.1pt;height:5.05pt;z-index:251661312;mso-position-horizontal-relative:text;mso-position-vertical-relative:text" fillcolor="black"/>
              </w:pict>
            </w:r>
          </w:p>
        </w:tc>
        <w:tc>
          <w:tcPr>
            <w:tcW w:w="1890" w:type="dxa"/>
            <w:tcBorders>
              <w:top w:val="nil"/>
              <w:left w:val="single" w:sz="8" w:space="0" w:color="auto"/>
              <w:bottom w:val="nil"/>
              <w:right w:val="single" w:sz="8" w:space="0" w:color="auto"/>
            </w:tcBorders>
            <w:vAlign w:val="center"/>
          </w:tcPr>
          <w:p w:rsidR="00BC130E" w:rsidRDefault="00BC130E" w:rsidP="00374018"/>
        </w:tc>
      </w:tr>
      <w:tr w:rsidR="00BC130E" w:rsidTr="00374018">
        <w:trPr>
          <w:trHeight w:val="345"/>
        </w:trPr>
        <w:tc>
          <w:tcPr>
            <w:tcW w:w="3060" w:type="dxa"/>
            <w:tcBorders>
              <w:top w:val="nil"/>
              <w:left w:val="single" w:sz="8" w:space="0" w:color="auto"/>
              <w:bottom w:val="nil"/>
              <w:right w:val="single" w:sz="4" w:space="0" w:color="auto"/>
            </w:tcBorders>
            <w:shd w:val="clear" w:color="auto" w:fill="auto"/>
            <w:noWrap/>
            <w:vAlign w:val="center"/>
          </w:tcPr>
          <w:p w:rsidR="00BC130E" w:rsidRDefault="00BC130E" w:rsidP="00374018">
            <w:r>
              <w:t>3. Implement …</w:t>
            </w:r>
          </w:p>
        </w:tc>
        <w:tc>
          <w:tcPr>
            <w:tcW w:w="2250" w:type="dxa"/>
            <w:tcBorders>
              <w:top w:val="nil"/>
              <w:left w:val="single" w:sz="8" w:space="0" w:color="auto"/>
              <w:bottom w:val="nil"/>
              <w:right w:val="single" w:sz="4" w:space="0" w:color="auto"/>
            </w:tcBorders>
            <w:vAlign w:val="center"/>
          </w:tcPr>
          <w:p w:rsidR="00BC130E" w:rsidRDefault="00BC130E" w:rsidP="00374018"/>
        </w:tc>
        <w:tc>
          <w:tcPr>
            <w:tcW w:w="1890" w:type="dxa"/>
            <w:tcBorders>
              <w:top w:val="nil"/>
              <w:left w:val="single" w:sz="8" w:space="0" w:color="auto"/>
              <w:bottom w:val="nil"/>
              <w:right w:val="single" w:sz="8" w:space="0" w:color="auto"/>
            </w:tcBorders>
            <w:vAlign w:val="center"/>
          </w:tcPr>
          <w:p w:rsidR="00BC130E" w:rsidRDefault="00C179EC" w:rsidP="00374018">
            <w:r>
              <w:rPr>
                <w:noProof/>
              </w:rPr>
              <w:pict>
                <v:rect id="_x0000_s1050" style="position:absolute;margin-left:48pt;margin-top:6.3pt;width:31.5pt;height:5.05pt;z-index:251669504;mso-position-horizontal-relative:text;mso-position-vertical-relative:text" fillcolor="black"/>
              </w:pict>
            </w:r>
            <w:r>
              <w:rPr>
                <w:noProof/>
              </w:rPr>
              <w:pict>
                <v:rect id="_x0000_s1043" style="position:absolute;margin-left:.8pt;margin-top:6.65pt;width:46.3pt;height:4.7pt;z-index:251662336;mso-position-horizontal-relative:text;mso-position-vertical-relative:text" fillcolor="black"/>
              </w:pict>
            </w:r>
          </w:p>
        </w:tc>
      </w:tr>
      <w:tr w:rsidR="00BC130E" w:rsidTr="00374018">
        <w:trPr>
          <w:trHeight w:val="345"/>
        </w:trPr>
        <w:tc>
          <w:tcPr>
            <w:tcW w:w="3060" w:type="dxa"/>
            <w:tcBorders>
              <w:top w:val="nil"/>
              <w:left w:val="single" w:sz="8" w:space="0" w:color="auto"/>
              <w:bottom w:val="nil"/>
              <w:right w:val="single" w:sz="4" w:space="0" w:color="auto"/>
            </w:tcBorders>
            <w:shd w:val="clear" w:color="auto" w:fill="auto"/>
            <w:noWrap/>
            <w:vAlign w:val="center"/>
          </w:tcPr>
          <w:p w:rsidR="00BC130E" w:rsidRDefault="00BC130E" w:rsidP="00374018">
            <w:r>
              <w:t>4. Test …</w:t>
            </w:r>
          </w:p>
        </w:tc>
        <w:tc>
          <w:tcPr>
            <w:tcW w:w="2250" w:type="dxa"/>
            <w:tcBorders>
              <w:top w:val="nil"/>
              <w:left w:val="single" w:sz="8" w:space="0" w:color="auto"/>
              <w:bottom w:val="nil"/>
              <w:right w:val="single" w:sz="4" w:space="0" w:color="auto"/>
            </w:tcBorders>
            <w:vAlign w:val="center"/>
          </w:tcPr>
          <w:p w:rsidR="00BC130E" w:rsidRDefault="00BC130E" w:rsidP="00374018"/>
        </w:tc>
        <w:tc>
          <w:tcPr>
            <w:tcW w:w="1890" w:type="dxa"/>
            <w:tcBorders>
              <w:top w:val="nil"/>
              <w:left w:val="single" w:sz="8" w:space="0" w:color="auto"/>
              <w:bottom w:val="nil"/>
              <w:right w:val="single" w:sz="8" w:space="0" w:color="auto"/>
            </w:tcBorders>
            <w:vAlign w:val="center"/>
          </w:tcPr>
          <w:p w:rsidR="00BC130E" w:rsidRDefault="00C179EC" w:rsidP="00374018">
            <w:r>
              <w:rPr>
                <w:noProof/>
              </w:rPr>
              <w:pict>
                <v:rect id="_x0000_s1054" style="position:absolute;margin-left:69.4pt;margin-top:6.7pt;width:15pt;height:5.05pt;z-index:251672576;mso-position-horizontal-relative:text;mso-position-vertical-relative:text" fillcolor="black"/>
              </w:pict>
            </w:r>
            <w:r>
              <w:rPr>
                <w:noProof/>
              </w:rPr>
              <w:pict>
                <v:rect id="_x0000_s1055" style="position:absolute;margin-left:-3.45pt;margin-top:6.6pt;width:15pt;height:5.05pt;z-index:251673600;mso-position-horizontal-relative:text;mso-position-vertical-relative:text" fillcolor="black"/>
              </w:pict>
            </w:r>
            <w:r>
              <w:rPr>
                <w:noProof/>
              </w:rPr>
              <w:pict>
                <v:rect id="_x0000_s1052" style="position:absolute;margin-left:37.85pt;margin-top:6.7pt;width:15pt;height:5.05pt;z-index:251671552;mso-position-horizontal-relative:text;mso-position-vertical-relative:text" fillcolor="black"/>
              </w:pict>
            </w:r>
            <w:r>
              <w:rPr>
                <w:noProof/>
              </w:rPr>
              <w:pict>
                <v:rect id="_x0000_s1051" style="position:absolute;margin-left:16.1pt;margin-top:6.75pt;width:15pt;height:5.05pt;z-index:251670528;mso-position-horizontal-relative:text;mso-position-vertical-relative:text" fillcolor="black"/>
              </w:pict>
            </w:r>
          </w:p>
        </w:tc>
      </w:tr>
      <w:tr w:rsidR="00BC130E" w:rsidTr="00374018">
        <w:trPr>
          <w:trHeight w:val="345"/>
        </w:trPr>
        <w:tc>
          <w:tcPr>
            <w:tcW w:w="3060" w:type="dxa"/>
            <w:tcBorders>
              <w:top w:val="nil"/>
              <w:left w:val="single" w:sz="8" w:space="0" w:color="auto"/>
              <w:bottom w:val="nil"/>
              <w:right w:val="single" w:sz="4" w:space="0" w:color="auto"/>
            </w:tcBorders>
            <w:shd w:val="clear" w:color="auto" w:fill="auto"/>
            <w:noWrap/>
            <w:vAlign w:val="center"/>
          </w:tcPr>
          <w:p w:rsidR="00BC130E" w:rsidRDefault="00BC130E" w:rsidP="00374018">
            <w:r>
              <w:t>5. Demonstrate</w:t>
            </w:r>
          </w:p>
        </w:tc>
        <w:tc>
          <w:tcPr>
            <w:tcW w:w="2250" w:type="dxa"/>
            <w:tcBorders>
              <w:top w:val="nil"/>
              <w:left w:val="single" w:sz="8" w:space="0" w:color="auto"/>
              <w:bottom w:val="nil"/>
              <w:right w:val="single" w:sz="4" w:space="0" w:color="auto"/>
            </w:tcBorders>
            <w:vAlign w:val="center"/>
          </w:tcPr>
          <w:p w:rsidR="00BC130E" w:rsidRDefault="00BC130E" w:rsidP="00374018"/>
        </w:tc>
        <w:tc>
          <w:tcPr>
            <w:tcW w:w="1890" w:type="dxa"/>
            <w:tcBorders>
              <w:top w:val="nil"/>
              <w:left w:val="single" w:sz="8" w:space="0" w:color="auto"/>
              <w:bottom w:val="nil"/>
              <w:right w:val="single" w:sz="8" w:space="0" w:color="auto"/>
            </w:tcBorders>
            <w:vAlign w:val="center"/>
          </w:tcPr>
          <w:p w:rsidR="00BC130E" w:rsidRDefault="00C179EC" w:rsidP="00374018">
            <w:r>
              <w:rPr>
                <w:noProof/>
              </w:rPr>
              <w:pict>
                <v:rect id="_x0000_s1046" style="position:absolute;margin-left:32.3pt;margin-top:6.15pt;width:6.9pt;height:5.05pt;z-index:251665408;mso-position-horizontal-relative:text;mso-position-vertical-relative:text" fillcolor="black"/>
              </w:pict>
            </w:r>
            <w:r>
              <w:rPr>
                <w:noProof/>
              </w:rPr>
              <w:pict>
                <v:rect id="_x0000_s1044" style="position:absolute;margin-left:77.2pt;margin-top:6.05pt;width:6.9pt;height:5.05pt;z-index:251663360;mso-position-horizontal-relative:text;mso-position-vertical-relative:text" fillcolor="black"/>
              </w:pict>
            </w:r>
          </w:p>
        </w:tc>
      </w:tr>
      <w:tr w:rsidR="00BC130E" w:rsidTr="00374018">
        <w:trPr>
          <w:trHeight w:val="345"/>
        </w:trPr>
        <w:tc>
          <w:tcPr>
            <w:tcW w:w="3060" w:type="dxa"/>
            <w:tcBorders>
              <w:top w:val="nil"/>
              <w:left w:val="single" w:sz="8" w:space="0" w:color="auto"/>
              <w:bottom w:val="single" w:sz="8" w:space="0" w:color="auto"/>
              <w:right w:val="single" w:sz="4" w:space="0" w:color="auto"/>
            </w:tcBorders>
            <w:shd w:val="clear" w:color="auto" w:fill="auto"/>
            <w:noWrap/>
            <w:vAlign w:val="center"/>
          </w:tcPr>
          <w:p w:rsidR="00BC130E" w:rsidRDefault="00BC130E" w:rsidP="00374018">
            <w:r>
              <w:t>6. Document …</w:t>
            </w:r>
          </w:p>
        </w:tc>
        <w:tc>
          <w:tcPr>
            <w:tcW w:w="2250" w:type="dxa"/>
            <w:tcBorders>
              <w:top w:val="nil"/>
              <w:left w:val="single" w:sz="8" w:space="0" w:color="auto"/>
              <w:bottom w:val="single" w:sz="8" w:space="0" w:color="auto"/>
              <w:right w:val="single" w:sz="4" w:space="0" w:color="auto"/>
            </w:tcBorders>
            <w:vAlign w:val="center"/>
          </w:tcPr>
          <w:p w:rsidR="00BC130E" w:rsidRDefault="00C179EC" w:rsidP="00374018">
            <w:r>
              <w:rPr>
                <w:noProof/>
              </w:rPr>
              <w:pict>
                <v:rect id="_x0000_s1049" style="position:absolute;margin-left:53.5pt;margin-top:5.75pt;width:33.55pt;height:6.2pt;z-index:251668480;mso-position-horizontal-relative:text;mso-position-vertical-relative:text" fillcolor="black"/>
              </w:pict>
            </w:r>
            <w:r>
              <w:rPr>
                <w:noProof/>
              </w:rPr>
              <w:pict>
                <v:rect id="_x0000_s1048" style="position:absolute;margin-left:96.8pt;margin-top:6.15pt;width:6.9pt;height:5.05pt;z-index:251667456;mso-position-horizontal-relative:text;mso-position-vertical-relative:text" fillcolor="black"/>
              </w:pict>
            </w:r>
          </w:p>
        </w:tc>
        <w:tc>
          <w:tcPr>
            <w:tcW w:w="1890" w:type="dxa"/>
            <w:tcBorders>
              <w:top w:val="nil"/>
              <w:left w:val="single" w:sz="8" w:space="0" w:color="auto"/>
              <w:bottom w:val="single" w:sz="8" w:space="0" w:color="auto"/>
              <w:right w:val="single" w:sz="8" w:space="0" w:color="auto"/>
            </w:tcBorders>
            <w:vAlign w:val="center"/>
          </w:tcPr>
          <w:p w:rsidR="00BC130E" w:rsidRDefault="00C179EC" w:rsidP="00374018">
            <w:r>
              <w:rPr>
                <w:noProof/>
              </w:rPr>
              <w:pict>
                <v:rect id="_x0000_s1045" style="position:absolute;margin-left:77.8pt;margin-top:7.15pt;width:6.9pt;height:5.05pt;z-index:251664384;mso-position-horizontal-relative:text;mso-position-vertical-relative:text" fillcolor="black"/>
              </w:pict>
            </w:r>
            <w:r>
              <w:rPr>
                <w:noProof/>
              </w:rPr>
              <w:pict>
                <v:rect id="_x0000_s1047" style="position:absolute;margin-left:33.15pt;margin-top:6pt;width:6.9pt;height:5.05pt;z-index:251666432;mso-position-horizontal-relative:text;mso-position-vertical-relative:text" fillcolor="black"/>
              </w:pict>
            </w:r>
          </w:p>
        </w:tc>
      </w:tr>
    </w:tbl>
    <w:p w:rsidR="00383204" w:rsidRDefault="00383204" w:rsidP="00383204">
      <w:pPr>
        <w:spacing w:after="0" w:line="240" w:lineRule="auto"/>
        <w:rPr>
          <w:rFonts w:eastAsia="Times New Roman" w:cs="Times New Roman"/>
          <w:b/>
          <w:bCs/>
          <w:sz w:val="40"/>
          <w:szCs w:val="40"/>
        </w:rPr>
      </w:pPr>
    </w:p>
    <w:p w:rsidR="00383204" w:rsidRDefault="00383204" w:rsidP="00383204">
      <w:pPr>
        <w:spacing w:after="0" w:line="240" w:lineRule="auto"/>
        <w:rPr>
          <w:rFonts w:eastAsia="Times New Roman" w:cs="Times New Roman"/>
          <w:b/>
          <w:bCs/>
          <w:sz w:val="40"/>
          <w:szCs w:val="40"/>
        </w:rPr>
      </w:pPr>
    </w:p>
    <w:p w:rsidR="00383204" w:rsidRPr="002D3CD5" w:rsidRDefault="00383204" w:rsidP="00383204">
      <w:pPr>
        <w:spacing w:after="0" w:line="240" w:lineRule="auto"/>
        <w:rPr>
          <w:rFonts w:eastAsia="Times New Roman" w:cs="Times New Roman"/>
          <w:sz w:val="24"/>
          <w:szCs w:val="24"/>
        </w:rPr>
      </w:pPr>
      <w:r>
        <w:rPr>
          <w:rFonts w:eastAsia="Times New Roman" w:cs="Times New Roman"/>
          <w:b/>
          <w:bCs/>
          <w:sz w:val="40"/>
          <w:szCs w:val="40"/>
        </w:rPr>
        <w:t>Key Personnel</w:t>
      </w:r>
      <w:r w:rsidR="00C179EC" w:rsidRPr="00C179EC">
        <w:rPr>
          <w:rFonts w:eastAsia="Times New Roman" w:cs="Times New Roman"/>
          <w:sz w:val="24"/>
          <w:szCs w:val="24"/>
        </w:rPr>
        <w:pict>
          <v:rect id="_x0000_i1032" style="width:0;height:1.5pt" o:hralign="center" o:hrstd="t" o:hr="t" fillcolor="gray" stroked="f"/>
        </w:pict>
      </w:r>
    </w:p>
    <w:p w:rsidR="00972BDF" w:rsidRDefault="00972BDF" w:rsidP="00CA102E">
      <w:pPr>
        <w:spacing w:after="0" w:line="240" w:lineRule="auto"/>
        <w:rPr>
          <w:rFonts w:eastAsia="Times New Roman" w:cs="Times New Roman"/>
          <w:b/>
          <w:bCs/>
          <w:sz w:val="40"/>
          <w:szCs w:val="40"/>
        </w:rPr>
      </w:pPr>
    </w:p>
    <w:p w:rsidR="00383204" w:rsidRPr="00383204" w:rsidRDefault="00383204" w:rsidP="00383204">
      <w:pPr>
        <w:spacing w:after="0" w:line="240" w:lineRule="auto"/>
        <w:rPr>
          <w:rFonts w:eastAsia="Times New Roman" w:cs="Times New Roman"/>
          <w:b/>
          <w:sz w:val="24"/>
          <w:szCs w:val="24"/>
        </w:rPr>
      </w:pPr>
      <w:r w:rsidRPr="00383204">
        <w:rPr>
          <w:rFonts w:eastAsia="Times New Roman" w:cs="Times New Roman"/>
          <w:b/>
          <w:sz w:val="24"/>
          <w:szCs w:val="24"/>
        </w:rPr>
        <w:t>Students:</w:t>
      </w:r>
    </w:p>
    <w:p w:rsidR="00383204" w:rsidRDefault="00383204" w:rsidP="00383204">
      <w:pPr>
        <w:spacing w:after="0" w:line="240" w:lineRule="auto"/>
        <w:rPr>
          <w:rFonts w:eastAsia="Times New Roman" w:cs="Times New Roman"/>
          <w:sz w:val="24"/>
          <w:szCs w:val="24"/>
        </w:rPr>
      </w:pPr>
      <w:r>
        <w:rPr>
          <w:rFonts w:eastAsia="Times New Roman" w:cs="Times New Roman"/>
          <w:sz w:val="24"/>
          <w:szCs w:val="24"/>
        </w:rPr>
        <w:t>Tejeshwar Sangameswaran</w:t>
      </w:r>
    </w:p>
    <w:p w:rsidR="00383204" w:rsidRDefault="00383204" w:rsidP="00383204">
      <w:pPr>
        <w:spacing w:after="0" w:line="240" w:lineRule="auto"/>
        <w:rPr>
          <w:rFonts w:eastAsia="Times New Roman" w:cs="Times New Roman"/>
          <w:sz w:val="24"/>
          <w:szCs w:val="24"/>
        </w:rPr>
      </w:pPr>
      <w:r>
        <w:rPr>
          <w:rFonts w:eastAsia="Times New Roman" w:cs="Times New Roman"/>
          <w:sz w:val="24"/>
          <w:szCs w:val="24"/>
        </w:rPr>
        <w:t xml:space="preserve">Greg Stafford </w:t>
      </w:r>
    </w:p>
    <w:p w:rsidR="00383204" w:rsidRDefault="00383204" w:rsidP="00CA102E">
      <w:pPr>
        <w:spacing w:after="0" w:line="240" w:lineRule="auto"/>
        <w:rPr>
          <w:rFonts w:eastAsia="Times New Roman" w:cs="Times New Roman"/>
          <w:b/>
          <w:bCs/>
          <w:sz w:val="40"/>
          <w:szCs w:val="40"/>
        </w:rPr>
      </w:pPr>
    </w:p>
    <w:p w:rsidR="00383204" w:rsidRPr="00383204" w:rsidRDefault="00383204" w:rsidP="00CA102E">
      <w:pPr>
        <w:spacing w:after="0" w:line="240" w:lineRule="auto"/>
        <w:rPr>
          <w:rFonts w:eastAsia="Times New Roman" w:cs="Times New Roman"/>
          <w:b/>
          <w:sz w:val="24"/>
          <w:szCs w:val="24"/>
        </w:rPr>
      </w:pPr>
      <w:r w:rsidRPr="00383204">
        <w:rPr>
          <w:rFonts w:eastAsia="Times New Roman" w:cs="Times New Roman"/>
          <w:b/>
          <w:sz w:val="24"/>
          <w:szCs w:val="24"/>
        </w:rPr>
        <w:t xml:space="preserve">University of Arkansas: </w:t>
      </w:r>
    </w:p>
    <w:p w:rsidR="00383204" w:rsidRDefault="00383204" w:rsidP="00383204">
      <w:pPr>
        <w:spacing w:after="0" w:line="240" w:lineRule="auto"/>
        <w:rPr>
          <w:rFonts w:eastAsia="Times New Roman" w:cs="Times New Roman"/>
          <w:sz w:val="24"/>
          <w:szCs w:val="24"/>
        </w:rPr>
      </w:pPr>
      <w:r>
        <w:rPr>
          <w:rFonts w:eastAsia="Times New Roman" w:cs="Times New Roman"/>
          <w:sz w:val="24"/>
          <w:szCs w:val="24"/>
        </w:rPr>
        <w:tab/>
        <w:t>Dr. Craig Thompson (Advisor)</w:t>
      </w:r>
      <w:r>
        <w:rPr>
          <w:rFonts w:eastAsia="Times New Roman" w:cs="Times New Roman"/>
          <w:sz w:val="24"/>
          <w:szCs w:val="24"/>
        </w:rPr>
        <w:br/>
      </w:r>
    </w:p>
    <w:p w:rsidR="00383204" w:rsidRPr="00383204" w:rsidRDefault="00383204" w:rsidP="00383204">
      <w:pPr>
        <w:spacing w:after="0" w:line="240" w:lineRule="auto"/>
        <w:rPr>
          <w:rFonts w:eastAsia="Times New Roman" w:cs="Times New Roman"/>
          <w:b/>
          <w:sz w:val="24"/>
          <w:szCs w:val="24"/>
        </w:rPr>
      </w:pPr>
      <w:r w:rsidRPr="00383204">
        <w:rPr>
          <w:rFonts w:eastAsia="Times New Roman" w:cs="Times New Roman"/>
          <w:b/>
          <w:sz w:val="24"/>
          <w:szCs w:val="24"/>
        </w:rPr>
        <w:t xml:space="preserve">JBHunt Transportation Services: </w:t>
      </w:r>
    </w:p>
    <w:p w:rsidR="00383204" w:rsidRDefault="00383204" w:rsidP="00383204">
      <w:pPr>
        <w:spacing w:after="0" w:line="240" w:lineRule="auto"/>
        <w:rPr>
          <w:rFonts w:eastAsia="Times New Roman" w:cs="Times New Roman"/>
          <w:sz w:val="24"/>
          <w:szCs w:val="24"/>
        </w:rPr>
      </w:pPr>
      <w:r>
        <w:rPr>
          <w:rFonts w:eastAsia="Times New Roman" w:cs="Times New Roman"/>
          <w:sz w:val="24"/>
          <w:szCs w:val="24"/>
        </w:rPr>
        <w:tab/>
        <w:t>Ken Mangold – Senior Vice President, Technology</w:t>
      </w:r>
    </w:p>
    <w:p w:rsidR="00383204" w:rsidRDefault="00383204" w:rsidP="00383204">
      <w:pPr>
        <w:spacing w:after="0" w:line="240" w:lineRule="auto"/>
        <w:rPr>
          <w:rFonts w:eastAsia="Times New Roman" w:cs="Times New Roman"/>
          <w:sz w:val="24"/>
          <w:szCs w:val="24"/>
        </w:rPr>
      </w:pPr>
      <w:r>
        <w:rPr>
          <w:rFonts w:eastAsia="Times New Roman" w:cs="Times New Roman"/>
          <w:sz w:val="24"/>
          <w:szCs w:val="24"/>
        </w:rPr>
        <w:tab/>
        <w:t>Veral Noland – Corporate Tire Manager</w:t>
      </w:r>
    </w:p>
    <w:p w:rsidR="00383204" w:rsidRDefault="00383204" w:rsidP="00CA102E">
      <w:pPr>
        <w:spacing w:after="0" w:line="240" w:lineRule="auto"/>
        <w:rPr>
          <w:rFonts w:eastAsia="Times New Roman" w:cs="Times New Roman"/>
          <w:sz w:val="24"/>
          <w:szCs w:val="24"/>
        </w:rPr>
      </w:pPr>
    </w:p>
    <w:p w:rsidR="00383204" w:rsidRDefault="00383204" w:rsidP="00CA102E">
      <w:pPr>
        <w:spacing w:after="0" w:line="240" w:lineRule="auto"/>
        <w:rPr>
          <w:rFonts w:eastAsia="Times New Roman" w:cs="Times New Roman"/>
          <w:b/>
          <w:bCs/>
          <w:sz w:val="40"/>
          <w:szCs w:val="40"/>
        </w:rPr>
      </w:pPr>
    </w:p>
    <w:p w:rsidR="00CA102E" w:rsidRPr="002D3CD5" w:rsidRDefault="00CA102E" w:rsidP="00CA102E">
      <w:pPr>
        <w:spacing w:after="0" w:line="240" w:lineRule="auto"/>
        <w:rPr>
          <w:rFonts w:eastAsia="Times New Roman" w:cs="Times New Roman"/>
          <w:sz w:val="24"/>
          <w:szCs w:val="24"/>
        </w:rPr>
      </w:pPr>
      <w:r>
        <w:rPr>
          <w:rFonts w:eastAsia="Times New Roman" w:cs="Times New Roman"/>
          <w:b/>
          <w:bCs/>
          <w:sz w:val="40"/>
          <w:szCs w:val="40"/>
        </w:rPr>
        <w:t>References</w:t>
      </w:r>
      <w:r w:rsidR="00C179EC" w:rsidRPr="00C179EC">
        <w:rPr>
          <w:rFonts w:eastAsia="Times New Roman" w:cs="Times New Roman"/>
          <w:sz w:val="24"/>
          <w:szCs w:val="24"/>
        </w:rPr>
        <w:pict>
          <v:rect id="_x0000_i1033" style="width:0;height:1.5pt" o:hralign="center" o:hrstd="t" o:hr="t" fillcolor="gray" stroked="f"/>
        </w:pict>
      </w:r>
    </w:p>
    <w:p w:rsidR="00717C59" w:rsidRPr="002D3CD5" w:rsidRDefault="00CA102E" w:rsidP="00383204">
      <w:pPr>
        <w:spacing w:before="100" w:beforeAutospacing="1" w:after="100" w:afterAutospacing="1" w:line="240" w:lineRule="auto"/>
        <w:rPr>
          <w:rFonts w:eastAsia="Times New Roman" w:cs="Times New Roman"/>
          <w:sz w:val="24"/>
          <w:szCs w:val="24"/>
        </w:rPr>
      </w:pPr>
      <w:r w:rsidRPr="00CA102E">
        <w:rPr>
          <w:sz w:val="24"/>
          <w:szCs w:val="24"/>
          <w:u w:val="single"/>
        </w:rPr>
        <w:t>Hajiyev</w:t>
      </w:r>
      <w:r w:rsidRPr="00CA102E">
        <w:rPr>
          <w:sz w:val="24"/>
          <w:szCs w:val="24"/>
        </w:rPr>
        <w:t xml:space="preserve"> </w:t>
      </w:r>
      <w:r>
        <w:rPr>
          <w:sz w:val="24"/>
          <w:szCs w:val="24"/>
        </w:rPr>
        <w:t>A.</w:t>
      </w:r>
      <w:r w:rsidRPr="00CA102E">
        <w:rPr>
          <w:rFonts w:eastAsia="Times New Roman" w:cs="Times New Roman"/>
          <w:sz w:val="24"/>
          <w:szCs w:val="24"/>
        </w:rPr>
        <w:t>, (200</w:t>
      </w:r>
      <w:r>
        <w:rPr>
          <w:rFonts w:eastAsia="Times New Roman" w:cs="Times New Roman"/>
          <w:sz w:val="24"/>
          <w:szCs w:val="24"/>
        </w:rPr>
        <w:t>8</w:t>
      </w:r>
      <w:r w:rsidRPr="00CA102E">
        <w:rPr>
          <w:rFonts w:eastAsia="Times New Roman" w:cs="Times New Roman"/>
          <w:sz w:val="24"/>
          <w:szCs w:val="24"/>
        </w:rPr>
        <w:t>) ‘J.B. Hunt RFID Tire Management Report</w:t>
      </w:r>
      <w:r>
        <w:rPr>
          <w:rFonts w:eastAsia="Times New Roman" w:cs="Times New Roman"/>
          <w:sz w:val="24"/>
          <w:szCs w:val="24"/>
        </w:rPr>
        <w:t>’, Senior Design Capstone</w:t>
      </w:r>
      <w:r w:rsidRPr="00CA102E">
        <w:rPr>
          <w:rFonts w:eastAsia="Times New Roman" w:cs="Times New Roman"/>
          <w:sz w:val="24"/>
          <w:szCs w:val="24"/>
        </w:rPr>
        <w:t xml:space="preserve">, </w:t>
      </w:r>
      <w:r>
        <w:rPr>
          <w:rFonts w:eastAsia="Times New Roman" w:cs="Times New Roman"/>
          <w:sz w:val="24"/>
          <w:szCs w:val="24"/>
        </w:rPr>
        <w:t>2008</w:t>
      </w:r>
      <w:r w:rsidRPr="00CA102E">
        <w:rPr>
          <w:rFonts w:eastAsia="Times New Roman" w:cs="Times New Roman"/>
          <w:sz w:val="24"/>
          <w:szCs w:val="24"/>
        </w:rPr>
        <w:t>, University of Arkansas, USA.</w:t>
      </w:r>
    </w:p>
    <w:sectPr w:rsidR="00717C59" w:rsidRPr="002D3CD5" w:rsidSect="00EB0EEA">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E3C" w:rsidRDefault="00E41E3C" w:rsidP="00EB0EEA">
      <w:pPr>
        <w:spacing w:after="0" w:line="240" w:lineRule="auto"/>
      </w:pPr>
      <w:r>
        <w:separator/>
      </w:r>
    </w:p>
  </w:endnote>
  <w:endnote w:type="continuationSeparator" w:id="0">
    <w:p w:rsidR="00E41E3C" w:rsidRDefault="00E41E3C" w:rsidP="00EB0E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EEA" w:rsidRDefault="00EB0EEA" w:rsidP="00975EE2">
    <w:pPr>
      <w:pStyle w:val="Footer"/>
      <w:jc w:val="center"/>
    </w:pPr>
    <w:r>
      <w:t>Tejeshwar Sangameswaran (</w:t>
    </w:r>
    <w:hyperlink r:id="rId1" w:history="1">
      <w:r w:rsidRPr="00E91D4E">
        <w:rPr>
          <w:rStyle w:val="Hyperlink"/>
        </w:rPr>
        <w:t>tsangame@uark.edu</w:t>
      </w:r>
    </w:hyperlink>
    <w:r>
      <w:t>)  | Greg Stafford (</w:t>
    </w:r>
    <w:hyperlink r:id="rId2" w:history="1">
      <w:r w:rsidR="00975EE2" w:rsidRPr="00E91D4E">
        <w:rPr>
          <w:rStyle w:val="Hyperlink"/>
        </w:rPr>
        <w:t>gstaffor@uark.edu</w:t>
      </w:r>
    </w:hyperlink>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E3C" w:rsidRDefault="00E41E3C" w:rsidP="00EB0EEA">
      <w:pPr>
        <w:spacing w:after="0" w:line="240" w:lineRule="auto"/>
      </w:pPr>
      <w:r>
        <w:separator/>
      </w:r>
    </w:p>
  </w:footnote>
  <w:footnote w:type="continuationSeparator" w:id="0">
    <w:p w:rsidR="00E41E3C" w:rsidRDefault="00E41E3C" w:rsidP="00EB0E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59" w:rsidRDefault="00A217C0">
    <w:pPr>
      <w:pStyle w:val="Header"/>
      <w:pBdr>
        <w:bottom w:val="thickThinSmallGap" w:sz="24" w:space="1" w:color="622423" w:themeColor="accent2" w:themeShade="7F"/>
      </w:pBdr>
      <w:jc w:val="center"/>
      <w:rPr>
        <w:ins w:id="3" w:author="janiva" w:date="2009-11-17T13:37:00Z"/>
        <w:rFonts w:asciiTheme="majorHAnsi" w:eastAsiaTheme="majorEastAsia" w:hAnsiTheme="majorHAnsi" w:cstheme="majorBidi"/>
        <w:sz w:val="32"/>
        <w:szCs w:val="32"/>
      </w:rPr>
    </w:pPr>
    <w:r>
      <w:rPr>
        <w:rFonts w:asciiTheme="majorHAnsi" w:eastAsiaTheme="majorEastAsia" w:hAnsiTheme="majorHAnsi" w:cstheme="majorBidi"/>
        <w:sz w:val="32"/>
        <w:szCs w:val="32"/>
      </w:rPr>
      <w:t>Revision.2</w:t>
    </w:r>
  </w:p>
  <w:p w:rsidR="00EB0EEA" w:rsidRDefault="00EB0E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4489A"/>
    <w:multiLevelType w:val="multilevel"/>
    <w:tmpl w:val="137A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11144"/>
    <w:multiLevelType w:val="hybridMultilevel"/>
    <w:tmpl w:val="0824C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9E5BB6"/>
    <w:multiLevelType w:val="multilevel"/>
    <w:tmpl w:val="335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C17CAA"/>
    <w:multiLevelType w:val="multilevel"/>
    <w:tmpl w:val="A30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E4231"/>
    <w:multiLevelType w:val="multilevel"/>
    <w:tmpl w:val="33EC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864F0"/>
    <w:multiLevelType w:val="multilevel"/>
    <w:tmpl w:val="436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C233F7"/>
    <w:multiLevelType w:val="multilevel"/>
    <w:tmpl w:val="6CF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ED72BA"/>
    <w:multiLevelType w:val="multilevel"/>
    <w:tmpl w:val="43D8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84333"/>
    <w:multiLevelType w:val="multilevel"/>
    <w:tmpl w:val="7536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7"/>
  </w:num>
  <w:num w:numId="5">
    <w:abstractNumId w:val="5"/>
  </w:num>
  <w:num w:numId="6">
    <w:abstractNumId w:val="0"/>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2D3CD5"/>
    <w:rsid w:val="000142FC"/>
    <w:rsid w:val="00023A5F"/>
    <w:rsid w:val="00050582"/>
    <w:rsid w:val="00087BE3"/>
    <w:rsid w:val="000A058A"/>
    <w:rsid w:val="000D6C40"/>
    <w:rsid w:val="000E0EC5"/>
    <w:rsid w:val="00101D2B"/>
    <w:rsid w:val="00114EE4"/>
    <w:rsid w:val="00121E53"/>
    <w:rsid w:val="00131A6A"/>
    <w:rsid w:val="001740B0"/>
    <w:rsid w:val="001A1868"/>
    <w:rsid w:val="001E64D1"/>
    <w:rsid w:val="00205989"/>
    <w:rsid w:val="002161A0"/>
    <w:rsid w:val="00225EB2"/>
    <w:rsid w:val="00234F6D"/>
    <w:rsid w:val="0025196F"/>
    <w:rsid w:val="002D3CD5"/>
    <w:rsid w:val="002E52FB"/>
    <w:rsid w:val="00337137"/>
    <w:rsid w:val="0034186A"/>
    <w:rsid w:val="00351495"/>
    <w:rsid w:val="00376D5A"/>
    <w:rsid w:val="00383204"/>
    <w:rsid w:val="003855CF"/>
    <w:rsid w:val="003865CD"/>
    <w:rsid w:val="003B01F1"/>
    <w:rsid w:val="003C4B11"/>
    <w:rsid w:val="003D01A1"/>
    <w:rsid w:val="003E3002"/>
    <w:rsid w:val="003E777D"/>
    <w:rsid w:val="003E7EF0"/>
    <w:rsid w:val="003F369A"/>
    <w:rsid w:val="004A5A6B"/>
    <w:rsid w:val="004F2434"/>
    <w:rsid w:val="004F3F16"/>
    <w:rsid w:val="0050187E"/>
    <w:rsid w:val="00511D7C"/>
    <w:rsid w:val="00551A93"/>
    <w:rsid w:val="005A532E"/>
    <w:rsid w:val="0065000E"/>
    <w:rsid w:val="006821A2"/>
    <w:rsid w:val="00683DAE"/>
    <w:rsid w:val="00686E07"/>
    <w:rsid w:val="006B167B"/>
    <w:rsid w:val="006E3261"/>
    <w:rsid w:val="006F65CB"/>
    <w:rsid w:val="007052DE"/>
    <w:rsid w:val="00717C59"/>
    <w:rsid w:val="00735DCA"/>
    <w:rsid w:val="00766A46"/>
    <w:rsid w:val="007A08F5"/>
    <w:rsid w:val="007B1796"/>
    <w:rsid w:val="007B2BF2"/>
    <w:rsid w:val="007C0C43"/>
    <w:rsid w:val="007E77CE"/>
    <w:rsid w:val="007F0A37"/>
    <w:rsid w:val="008063D7"/>
    <w:rsid w:val="00807A2B"/>
    <w:rsid w:val="00840098"/>
    <w:rsid w:val="00842425"/>
    <w:rsid w:val="008A5E6A"/>
    <w:rsid w:val="008F6286"/>
    <w:rsid w:val="00904C5C"/>
    <w:rsid w:val="00933AB8"/>
    <w:rsid w:val="00934C43"/>
    <w:rsid w:val="00972BDF"/>
    <w:rsid w:val="00975EE2"/>
    <w:rsid w:val="0098788C"/>
    <w:rsid w:val="009A0176"/>
    <w:rsid w:val="009A1671"/>
    <w:rsid w:val="009A3904"/>
    <w:rsid w:val="009D5258"/>
    <w:rsid w:val="009D7C7D"/>
    <w:rsid w:val="009F2D19"/>
    <w:rsid w:val="00A14D93"/>
    <w:rsid w:val="00A217C0"/>
    <w:rsid w:val="00A615F7"/>
    <w:rsid w:val="00A80115"/>
    <w:rsid w:val="00AA06D2"/>
    <w:rsid w:val="00AE335F"/>
    <w:rsid w:val="00AE5D20"/>
    <w:rsid w:val="00B04E6A"/>
    <w:rsid w:val="00B31964"/>
    <w:rsid w:val="00B45249"/>
    <w:rsid w:val="00B6475C"/>
    <w:rsid w:val="00B74E70"/>
    <w:rsid w:val="00B75F42"/>
    <w:rsid w:val="00B84526"/>
    <w:rsid w:val="00B8632B"/>
    <w:rsid w:val="00B90E27"/>
    <w:rsid w:val="00BA361A"/>
    <w:rsid w:val="00BC130E"/>
    <w:rsid w:val="00BD3541"/>
    <w:rsid w:val="00BE0A48"/>
    <w:rsid w:val="00C068EF"/>
    <w:rsid w:val="00C179EC"/>
    <w:rsid w:val="00C21D88"/>
    <w:rsid w:val="00C34EC2"/>
    <w:rsid w:val="00C47D14"/>
    <w:rsid w:val="00C74632"/>
    <w:rsid w:val="00CA102E"/>
    <w:rsid w:val="00CC1CF5"/>
    <w:rsid w:val="00CD30D8"/>
    <w:rsid w:val="00D16120"/>
    <w:rsid w:val="00D4361E"/>
    <w:rsid w:val="00DB77EE"/>
    <w:rsid w:val="00DD01E2"/>
    <w:rsid w:val="00DD2B9C"/>
    <w:rsid w:val="00DE15AA"/>
    <w:rsid w:val="00DE4BED"/>
    <w:rsid w:val="00E41E3C"/>
    <w:rsid w:val="00E50BA5"/>
    <w:rsid w:val="00E528D5"/>
    <w:rsid w:val="00E75D2E"/>
    <w:rsid w:val="00EA10FC"/>
    <w:rsid w:val="00EA6133"/>
    <w:rsid w:val="00EA615A"/>
    <w:rsid w:val="00EA76E4"/>
    <w:rsid w:val="00EB0EEA"/>
    <w:rsid w:val="00F116EC"/>
    <w:rsid w:val="00F759FB"/>
    <w:rsid w:val="00F97149"/>
    <w:rsid w:val="00FB7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E53"/>
  </w:style>
  <w:style w:type="paragraph" w:styleId="Heading2">
    <w:name w:val="heading 2"/>
    <w:basedOn w:val="Normal"/>
    <w:link w:val="Heading2Char"/>
    <w:uiPriority w:val="9"/>
    <w:qFormat/>
    <w:rsid w:val="002D3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3CD5"/>
    <w:rPr>
      <w:rFonts w:ascii="Times New Roman" w:eastAsia="Times New Roman" w:hAnsi="Times New Roman" w:cs="Times New Roman"/>
      <w:b/>
      <w:bCs/>
      <w:sz w:val="27"/>
      <w:szCs w:val="27"/>
    </w:rPr>
  </w:style>
  <w:style w:type="paragraph" w:styleId="ListParagraph">
    <w:name w:val="List Paragraph"/>
    <w:basedOn w:val="Normal"/>
    <w:uiPriority w:val="34"/>
    <w:qFormat/>
    <w:rsid w:val="002D3CD5"/>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D3CD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3CD5"/>
    <w:rPr>
      <w:rFonts w:ascii="Tahoma" w:hAnsi="Tahoma" w:cs="Tahoma"/>
      <w:sz w:val="16"/>
      <w:szCs w:val="16"/>
    </w:rPr>
  </w:style>
  <w:style w:type="paragraph" w:styleId="BalloonText">
    <w:name w:val="Balloon Text"/>
    <w:basedOn w:val="Normal"/>
    <w:link w:val="BalloonTextChar"/>
    <w:uiPriority w:val="99"/>
    <w:semiHidden/>
    <w:unhideWhenUsed/>
    <w:rsid w:val="002D3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D5"/>
    <w:rPr>
      <w:rFonts w:ascii="Tahoma" w:hAnsi="Tahoma" w:cs="Tahoma"/>
      <w:sz w:val="16"/>
      <w:szCs w:val="16"/>
    </w:rPr>
  </w:style>
  <w:style w:type="table" w:styleId="TableGrid">
    <w:name w:val="Table Grid"/>
    <w:basedOn w:val="TableNormal"/>
    <w:uiPriority w:val="59"/>
    <w:rsid w:val="00BD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EB0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EEA"/>
  </w:style>
  <w:style w:type="paragraph" w:styleId="Footer">
    <w:name w:val="footer"/>
    <w:basedOn w:val="Normal"/>
    <w:link w:val="FooterChar"/>
    <w:uiPriority w:val="99"/>
    <w:semiHidden/>
    <w:unhideWhenUsed/>
    <w:rsid w:val="00EB0E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EA"/>
  </w:style>
</w:styles>
</file>

<file path=word/webSettings.xml><?xml version="1.0" encoding="utf-8"?>
<w:webSettings xmlns:r="http://schemas.openxmlformats.org/officeDocument/2006/relationships" xmlns:w="http://schemas.openxmlformats.org/wordprocessingml/2006/main">
  <w:divs>
    <w:div w:id="878974109">
      <w:bodyDiv w:val="1"/>
      <w:marLeft w:val="0"/>
      <w:marRight w:val="0"/>
      <w:marTop w:val="0"/>
      <w:marBottom w:val="0"/>
      <w:divBdr>
        <w:top w:val="none" w:sz="0" w:space="0" w:color="auto"/>
        <w:left w:val="none" w:sz="0" w:space="0" w:color="auto"/>
        <w:bottom w:val="none" w:sz="0" w:space="0" w:color="auto"/>
        <w:right w:val="none" w:sz="0" w:space="0" w:color="auto"/>
      </w:divBdr>
    </w:div>
    <w:div w:id="901869580">
      <w:bodyDiv w:val="1"/>
      <w:marLeft w:val="0"/>
      <w:marRight w:val="0"/>
      <w:marTop w:val="0"/>
      <w:marBottom w:val="0"/>
      <w:divBdr>
        <w:top w:val="none" w:sz="0" w:space="0" w:color="auto"/>
        <w:left w:val="none" w:sz="0" w:space="0" w:color="auto"/>
        <w:bottom w:val="none" w:sz="0" w:space="0" w:color="auto"/>
        <w:right w:val="none" w:sz="0" w:space="0" w:color="auto"/>
      </w:divBdr>
    </w:div>
    <w:div w:id="1015762530">
      <w:bodyDiv w:val="1"/>
      <w:marLeft w:val="0"/>
      <w:marRight w:val="0"/>
      <w:marTop w:val="0"/>
      <w:marBottom w:val="0"/>
      <w:divBdr>
        <w:top w:val="none" w:sz="0" w:space="0" w:color="auto"/>
        <w:left w:val="none" w:sz="0" w:space="0" w:color="auto"/>
        <w:bottom w:val="none" w:sz="0" w:space="0" w:color="auto"/>
        <w:right w:val="none" w:sz="0" w:space="0" w:color="auto"/>
      </w:divBdr>
    </w:div>
    <w:div w:id="1369135995">
      <w:bodyDiv w:val="1"/>
      <w:marLeft w:val="0"/>
      <w:marRight w:val="0"/>
      <w:marTop w:val="0"/>
      <w:marBottom w:val="0"/>
      <w:divBdr>
        <w:top w:val="none" w:sz="0" w:space="0" w:color="auto"/>
        <w:left w:val="none" w:sz="0" w:space="0" w:color="auto"/>
        <w:bottom w:val="none" w:sz="0" w:space="0" w:color="auto"/>
        <w:right w:val="none" w:sz="0" w:space="0" w:color="auto"/>
      </w:divBdr>
    </w:div>
    <w:div w:id="1478567656">
      <w:bodyDiv w:val="1"/>
      <w:marLeft w:val="0"/>
      <w:marRight w:val="0"/>
      <w:marTop w:val="0"/>
      <w:marBottom w:val="0"/>
      <w:divBdr>
        <w:top w:val="none" w:sz="0" w:space="0" w:color="auto"/>
        <w:left w:val="none" w:sz="0" w:space="0" w:color="auto"/>
        <w:bottom w:val="none" w:sz="0" w:space="0" w:color="auto"/>
        <w:right w:val="none" w:sz="0" w:space="0" w:color="auto"/>
      </w:divBdr>
      <w:divsChild>
        <w:div w:id="505096147">
          <w:marLeft w:val="0"/>
          <w:marRight w:val="0"/>
          <w:marTop w:val="0"/>
          <w:marBottom w:val="0"/>
          <w:divBdr>
            <w:top w:val="none" w:sz="0" w:space="0" w:color="auto"/>
            <w:left w:val="none" w:sz="0" w:space="0" w:color="auto"/>
            <w:bottom w:val="none" w:sz="0" w:space="0" w:color="auto"/>
            <w:right w:val="none" w:sz="0" w:space="0" w:color="auto"/>
          </w:divBdr>
        </w:div>
      </w:divsChild>
    </w:div>
    <w:div w:id="19302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ire-track.com/Product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ire-track.com/Product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rivertech.com/commerci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doranmfg.com/tirepressuremonitorproduct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rossenrobotics.com/c/usb-serial-rfid-readers-tags-kits.aspx"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gstaffor@uark.edu" TargetMode="External"/><Relationship Id="rId1" Type="http://schemas.openxmlformats.org/officeDocument/2006/relationships/hyperlink" Target="mailto:tsangame@u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8FFD4-B7D7-4A73-8499-133BE829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Arkansas - Fayetteville</Company>
  <LinksUpToDate>false</LinksUpToDate>
  <CharactersWithSpaces>12251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gstaffor</dc:creator>
  <cp:lastModifiedBy>tsangame</cp:lastModifiedBy>
  <cp:revision>2</cp:revision>
  <cp:lastPrinted>2009-11-17T07:26:00Z</cp:lastPrinted>
  <dcterms:created xsi:type="dcterms:W3CDTF">2009-12-08T02:07:00Z</dcterms:created>
  <dcterms:modified xsi:type="dcterms:W3CDTF">2009-12-08T02:07:00Z</dcterms:modified>
</cp:coreProperties>
</file>